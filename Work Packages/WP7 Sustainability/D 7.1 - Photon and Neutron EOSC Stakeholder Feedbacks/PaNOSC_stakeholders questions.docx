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E735FC" w14:textId="6D17081C" w:rsidR="006E3D4A" w:rsidRPr="00134AD3" w:rsidRDefault="006E3D4A" w:rsidP="00E47380">
      <w:pPr>
        <w:spacing w:before="240" w:after="240"/>
        <w:rPr>
          <w:rFonts w:eastAsia="Muli"/>
          <w:b/>
          <w:sz w:val="32"/>
          <w:szCs w:val="32"/>
          <w:lang w:val="en-GB"/>
        </w:rPr>
      </w:pPr>
      <w:bookmarkStart w:id="0" w:name="_avw445ql42vz" w:colFirst="0" w:colLast="0"/>
      <w:bookmarkEnd w:id="0"/>
    </w:p>
    <w:p w14:paraId="5D74B629" w14:textId="1C536DE4" w:rsidR="006E3D4A" w:rsidRPr="00134AD3" w:rsidRDefault="003C74AD" w:rsidP="00F64854">
      <w:pPr>
        <w:pStyle w:val="Heading1"/>
        <w:keepNext w:val="0"/>
        <w:keepLines w:val="0"/>
        <w:spacing w:before="480"/>
        <w:rPr>
          <w:rFonts w:eastAsia="Muli"/>
          <w:b/>
          <w:sz w:val="46"/>
          <w:szCs w:val="46"/>
          <w:lang w:val="en-GB"/>
        </w:rPr>
      </w:pPr>
      <w:bookmarkStart w:id="1" w:name="_v7wcfrcmacw4" w:colFirst="0" w:colLast="0"/>
      <w:bookmarkStart w:id="2" w:name="_slrwyjyvne8b" w:colFirst="0" w:colLast="0"/>
      <w:bookmarkEnd w:id="1"/>
      <w:bookmarkEnd w:id="2"/>
      <w:r w:rsidRPr="00134AD3">
        <w:rPr>
          <w:rFonts w:eastAsia="Muli"/>
          <w:b/>
          <w:sz w:val="46"/>
          <w:szCs w:val="46"/>
          <w:lang w:val="en-GB"/>
        </w:rPr>
        <w:t>Stakeholder Categories</w:t>
      </w:r>
    </w:p>
    <w:p w14:paraId="27D68DDB" w14:textId="77777777" w:rsidR="00E47380" w:rsidRPr="00134AD3" w:rsidRDefault="00E47380" w:rsidP="00E47380">
      <w:pPr>
        <w:spacing w:before="240" w:after="240"/>
        <w:rPr>
          <w:rFonts w:eastAsia="Muli"/>
          <w:b/>
          <w:sz w:val="46"/>
          <w:szCs w:val="46"/>
          <w:lang w:val="en-GB"/>
        </w:rPr>
      </w:pPr>
    </w:p>
    <w:p w14:paraId="617D3B87" w14:textId="77777777" w:rsidR="006E3D4A" w:rsidRPr="00134AD3" w:rsidRDefault="003C74AD">
      <w:pPr>
        <w:spacing w:before="240" w:after="120" w:line="288" w:lineRule="auto"/>
        <w:ind w:right="240"/>
        <w:jc w:val="both"/>
        <w:rPr>
          <w:rFonts w:eastAsia="Muli"/>
          <w:b/>
          <w:sz w:val="20"/>
          <w:szCs w:val="20"/>
          <w:lang w:val="en-GB"/>
        </w:rPr>
      </w:pPr>
      <w:r w:rsidRPr="00134AD3">
        <w:rPr>
          <w:rFonts w:eastAsia="Muli"/>
          <w:b/>
          <w:sz w:val="20"/>
          <w:szCs w:val="20"/>
          <w:lang w:val="en-GB"/>
        </w:rPr>
        <w:t>Users, Research Communities and Ins</w:t>
      </w:r>
      <w:r w:rsidRPr="00134AD3">
        <w:rPr>
          <w:rFonts w:eastAsia="Muli"/>
          <w:b/>
          <w:sz w:val="20"/>
          <w:szCs w:val="20"/>
          <w:lang w:val="en-GB"/>
        </w:rPr>
        <w:t>titutions</w:t>
      </w:r>
    </w:p>
    <w:p w14:paraId="1C6194D1" w14:textId="01B0BDCE" w:rsidR="006E3D4A" w:rsidRPr="00134AD3" w:rsidRDefault="003C74AD">
      <w:pPr>
        <w:spacing w:before="120" w:after="240"/>
        <w:jc w:val="both"/>
        <w:rPr>
          <w:rFonts w:eastAsia="Muli"/>
          <w:sz w:val="20"/>
          <w:szCs w:val="20"/>
          <w:lang w:val="en-GB"/>
        </w:rPr>
      </w:pPr>
      <w:r w:rsidRPr="00134AD3">
        <w:rPr>
          <w:rFonts w:eastAsia="Muli"/>
          <w:sz w:val="20"/>
          <w:szCs w:val="20"/>
          <w:lang w:val="en-GB"/>
        </w:rPr>
        <w:t>Researchers, Research Communities and Research Institutions are the main beneficiaries of the developments undertaken in PaNOSC. They can be seen as the end-users of the services and their uptake will be crucial for the sustainability of what PaN</w:t>
      </w:r>
      <w:r w:rsidRPr="00134AD3">
        <w:rPr>
          <w:rFonts w:eastAsia="Muli"/>
          <w:sz w:val="20"/>
          <w:szCs w:val="20"/>
          <w:lang w:val="en-GB"/>
        </w:rPr>
        <w:t>OSC is developing. This is a broad</w:t>
      </w:r>
      <w:r w:rsidR="00A55B23">
        <w:rPr>
          <w:rFonts w:eastAsia="Muli"/>
          <w:sz w:val="20"/>
          <w:szCs w:val="20"/>
          <w:lang w:val="en-GB"/>
        </w:rPr>
        <w:t xml:space="preserve"> class of stakeholders and will</w:t>
      </w:r>
      <w:bookmarkStart w:id="3" w:name="_GoBack"/>
      <w:bookmarkEnd w:id="3"/>
      <w:r w:rsidRPr="00134AD3">
        <w:rPr>
          <w:rFonts w:eastAsia="Muli"/>
          <w:sz w:val="20"/>
          <w:szCs w:val="20"/>
          <w:lang w:val="en-GB"/>
        </w:rPr>
        <w:t xml:space="preserve"> most likely be best to interact with them through the User-Offices and User organisations in the Research Infrastructures and Universities.</w:t>
      </w:r>
    </w:p>
    <w:p w14:paraId="37180307" w14:textId="77777777" w:rsidR="0019775B" w:rsidRPr="00134AD3" w:rsidRDefault="0019775B">
      <w:pPr>
        <w:spacing w:before="120" w:after="240"/>
        <w:jc w:val="both"/>
        <w:rPr>
          <w:rFonts w:eastAsia="Muli"/>
          <w:sz w:val="20"/>
          <w:szCs w:val="20"/>
          <w:lang w:val="en-GB"/>
        </w:rPr>
      </w:pPr>
    </w:p>
    <w:p w14:paraId="2F38FFC8" w14:textId="4C3D0C07" w:rsidR="0019775B" w:rsidRPr="00134AD3" w:rsidRDefault="00A47692">
      <w:pPr>
        <w:spacing w:before="120" w:after="240"/>
        <w:jc w:val="both"/>
        <w:rPr>
          <w:rFonts w:eastAsia="Muli"/>
          <w:sz w:val="20"/>
          <w:szCs w:val="20"/>
          <w:lang w:val="en-GB"/>
        </w:rPr>
      </w:pPr>
      <w:r w:rsidRPr="00134AD3">
        <w:rPr>
          <w:rFonts w:eastAsia="Muli"/>
          <w:sz w:val="20"/>
          <w:szCs w:val="20"/>
          <w:lang w:val="en-GB"/>
        </w:rPr>
        <w:t>Possible feedback from these</w:t>
      </w:r>
      <w:r w:rsidR="0019775B" w:rsidRPr="00134AD3">
        <w:rPr>
          <w:rFonts w:eastAsia="Muli"/>
          <w:sz w:val="20"/>
          <w:szCs w:val="20"/>
          <w:lang w:val="en-GB"/>
        </w:rPr>
        <w:t xml:space="preserve"> </w:t>
      </w:r>
      <w:r w:rsidRPr="00134AD3">
        <w:rPr>
          <w:rFonts w:eastAsia="Muli"/>
          <w:sz w:val="20"/>
          <w:szCs w:val="20"/>
          <w:lang w:val="en-GB"/>
        </w:rPr>
        <w:t>stakeholders</w:t>
      </w:r>
      <w:r w:rsidR="0019775B" w:rsidRPr="00134AD3">
        <w:rPr>
          <w:rFonts w:eastAsia="Muli"/>
          <w:sz w:val="20"/>
          <w:szCs w:val="20"/>
          <w:lang w:val="en-GB"/>
        </w:rPr>
        <w:t>:</w:t>
      </w:r>
    </w:p>
    <w:p w14:paraId="064D1DE7" w14:textId="36E832C3" w:rsidR="001E0409" w:rsidRPr="00134AD3" w:rsidRDefault="001E0409">
      <w:pPr>
        <w:spacing w:before="120" w:after="240"/>
        <w:jc w:val="both"/>
        <w:rPr>
          <w:rFonts w:eastAsia="Muli"/>
          <w:sz w:val="20"/>
          <w:szCs w:val="20"/>
          <w:lang w:val="en-GB"/>
        </w:rPr>
      </w:pPr>
      <w:r w:rsidRPr="00134AD3">
        <w:rPr>
          <w:rFonts w:eastAsia="Muli"/>
          <w:sz w:val="20"/>
          <w:szCs w:val="20"/>
          <w:lang w:val="en-GB"/>
        </w:rPr>
        <w:t>-</w:t>
      </w:r>
      <w:r w:rsidR="00643A9B" w:rsidRPr="00134AD3">
        <w:rPr>
          <w:rFonts w:eastAsia="Muli"/>
          <w:sz w:val="20"/>
          <w:szCs w:val="20"/>
          <w:lang w:val="en-GB"/>
        </w:rPr>
        <w:t xml:space="preserve"> </w:t>
      </w:r>
      <w:r w:rsidR="00ED67D1" w:rsidRPr="00134AD3">
        <w:rPr>
          <w:rFonts w:eastAsia="Muli"/>
          <w:sz w:val="20"/>
          <w:szCs w:val="20"/>
          <w:lang w:val="en-GB"/>
        </w:rPr>
        <w:t>Acceptability of the data policy</w:t>
      </w:r>
    </w:p>
    <w:p w14:paraId="01766AB4" w14:textId="10AACCF6" w:rsidR="00ED67D1" w:rsidRPr="00134AD3" w:rsidRDefault="00ED67D1">
      <w:pPr>
        <w:spacing w:before="120" w:after="240"/>
        <w:jc w:val="both"/>
        <w:rPr>
          <w:rFonts w:eastAsia="Muli"/>
          <w:sz w:val="20"/>
          <w:szCs w:val="20"/>
          <w:lang w:val="en-GB"/>
        </w:rPr>
      </w:pPr>
      <w:r w:rsidRPr="00134AD3">
        <w:rPr>
          <w:rFonts w:eastAsia="Muli"/>
          <w:sz w:val="20"/>
          <w:szCs w:val="20"/>
          <w:lang w:val="en-GB"/>
        </w:rPr>
        <w:t>- Willingness to pay for the long-term storage of data</w:t>
      </w:r>
    </w:p>
    <w:p w14:paraId="0385ACB2" w14:textId="1AFFE6B0" w:rsidR="00ED67D1" w:rsidRPr="00134AD3" w:rsidRDefault="00ED67D1">
      <w:pPr>
        <w:spacing w:before="120" w:after="240"/>
        <w:jc w:val="both"/>
        <w:rPr>
          <w:rFonts w:eastAsia="Muli"/>
          <w:sz w:val="20"/>
          <w:szCs w:val="20"/>
          <w:lang w:val="en-GB"/>
        </w:rPr>
      </w:pPr>
      <w:r w:rsidRPr="00134AD3">
        <w:rPr>
          <w:rFonts w:eastAsia="Muli"/>
          <w:sz w:val="20"/>
          <w:szCs w:val="20"/>
          <w:lang w:val="en-GB"/>
        </w:rPr>
        <w:t>- Willingness to provide metadata when necessary</w:t>
      </w:r>
    </w:p>
    <w:p w14:paraId="3A3EEC66" w14:textId="5B95CC43" w:rsidR="00ED67D1" w:rsidRPr="00134AD3" w:rsidRDefault="00ED67D1">
      <w:pPr>
        <w:spacing w:before="120" w:after="240"/>
        <w:jc w:val="both"/>
        <w:rPr>
          <w:rFonts w:eastAsia="Muli"/>
          <w:sz w:val="20"/>
          <w:szCs w:val="20"/>
          <w:lang w:val="en-GB"/>
        </w:rPr>
      </w:pPr>
      <w:r w:rsidRPr="00134AD3">
        <w:rPr>
          <w:rFonts w:eastAsia="Muli"/>
          <w:sz w:val="20"/>
          <w:szCs w:val="20"/>
          <w:lang w:val="en-GB"/>
        </w:rPr>
        <w:t xml:space="preserve">- </w:t>
      </w:r>
      <w:r w:rsidR="004C592D" w:rsidRPr="00134AD3">
        <w:rPr>
          <w:rFonts w:eastAsia="Muli"/>
          <w:sz w:val="20"/>
          <w:szCs w:val="20"/>
          <w:lang w:val="en-GB"/>
        </w:rPr>
        <w:t>Their perception on the u</w:t>
      </w:r>
      <w:r w:rsidRPr="00134AD3">
        <w:rPr>
          <w:rFonts w:eastAsia="Muli"/>
          <w:sz w:val="20"/>
          <w:szCs w:val="20"/>
          <w:lang w:val="en-GB"/>
        </w:rPr>
        <w:t xml:space="preserve">sefulness </w:t>
      </w:r>
      <w:r w:rsidR="004C592D" w:rsidRPr="00134AD3">
        <w:rPr>
          <w:rFonts w:eastAsia="Muli"/>
          <w:sz w:val="20"/>
          <w:szCs w:val="20"/>
          <w:lang w:val="en-GB"/>
        </w:rPr>
        <w:t xml:space="preserve">of services (long-term preservation of data, reusability </w:t>
      </w:r>
      <w:r w:rsidR="004C592D" w:rsidRPr="00134AD3">
        <w:rPr>
          <w:rFonts w:eastAsia="Muli"/>
          <w:sz w:val="20"/>
          <w:szCs w:val="20"/>
          <w:lang w:val="en-GB"/>
        </w:rPr>
        <w:t xml:space="preserve">– assessed through </w:t>
      </w:r>
      <w:r w:rsidR="004C592D" w:rsidRPr="00134AD3">
        <w:rPr>
          <w:rFonts w:eastAsia="Muli"/>
          <w:sz w:val="20"/>
          <w:szCs w:val="20"/>
          <w:lang w:val="en-GB"/>
        </w:rPr>
        <w:t xml:space="preserve">use metrics-, data analysis tools – assessed through use metrics-, </w:t>
      </w:r>
      <w:r w:rsidR="00793A2E" w:rsidRPr="00134AD3">
        <w:rPr>
          <w:rFonts w:eastAsia="Muli"/>
          <w:sz w:val="20"/>
          <w:szCs w:val="20"/>
          <w:lang w:val="en-GB"/>
        </w:rPr>
        <w:t xml:space="preserve">training </w:t>
      </w:r>
      <w:r w:rsidR="00793A2E" w:rsidRPr="00134AD3">
        <w:rPr>
          <w:rFonts w:eastAsia="Muli"/>
          <w:sz w:val="20"/>
          <w:szCs w:val="20"/>
          <w:lang w:val="en-GB"/>
        </w:rPr>
        <w:t xml:space="preserve">– assessed through </w:t>
      </w:r>
      <w:r w:rsidR="00793A2E" w:rsidRPr="00134AD3">
        <w:rPr>
          <w:rFonts w:eastAsia="Muli"/>
          <w:sz w:val="20"/>
          <w:szCs w:val="20"/>
          <w:lang w:val="en-GB"/>
        </w:rPr>
        <w:t>use metrics-), added value for them</w:t>
      </w:r>
    </w:p>
    <w:p w14:paraId="2B4EF5E0" w14:textId="77777777" w:rsidR="00097B7D" w:rsidRPr="00134AD3" w:rsidRDefault="00097B7D">
      <w:pPr>
        <w:spacing w:before="120" w:after="240"/>
        <w:jc w:val="both"/>
        <w:rPr>
          <w:rFonts w:eastAsia="Muli"/>
          <w:sz w:val="20"/>
          <w:szCs w:val="20"/>
          <w:lang w:val="en-GB"/>
        </w:rPr>
      </w:pPr>
    </w:p>
    <w:p w14:paraId="218EC501" w14:textId="77777777" w:rsidR="0019775B" w:rsidRPr="00134AD3" w:rsidRDefault="0019775B">
      <w:pPr>
        <w:spacing w:before="120" w:after="240"/>
        <w:jc w:val="both"/>
        <w:rPr>
          <w:ins w:id="4" w:author="Ornela De Giacomo" w:date="2020-03-18T10:27:00Z"/>
          <w:rFonts w:eastAsia="Muli"/>
          <w:sz w:val="20"/>
          <w:szCs w:val="20"/>
          <w:lang w:val="en-GB"/>
        </w:rPr>
      </w:pPr>
    </w:p>
    <w:p w14:paraId="6696E98B" w14:textId="77777777" w:rsidR="006E3D4A" w:rsidRPr="00134AD3" w:rsidRDefault="003C74AD">
      <w:pPr>
        <w:spacing w:before="120" w:after="240"/>
        <w:jc w:val="both"/>
        <w:rPr>
          <w:ins w:id="5" w:author="Ornela De Giacomo" w:date="2020-03-18T10:27:00Z"/>
          <w:rFonts w:eastAsia="Muli"/>
          <w:sz w:val="20"/>
          <w:szCs w:val="20"/>
          <w:lang w:val="en-GB"/>
        </w:rPr>
      </w:pPr>
      <w:ins w:id="6" w:author="Ornela De Giacomo" w:date="2020-03-18T10:27:00Z">
        <w:r w:rsidRPr="00134AD3">
          <w:rPr>
            <w:rFonts w:eastAsia="Muli"/>
            <w:sz w:val="20"/>
            <w:szCs w:val="20"/>
            <w:lang w:val="en-GB"/>
          </w:rPr>
          <w:t>Managers of Research Infrastructures</w:t>
        </w:r>
      </w:ins>
    </w:p>
    <w:p w14:paraId="468A6E9C" w14:textId="77777777" w:rsidR="006E3D4A" w:rsidRPr="00134AD3" w:rsidRDefault="003C74AD">
      <w:pPr>
        <w:spacing w:before="120" w:after="240"/>
        <w:jc w:val="both"/>
        <w:rPr>
          <w:rFonts w:eastAsia="Muli"/>
          <w:sz w:val="20"/>
          <w:szCs w:val="20"/>
          <w:lang w:val="en-GB"/>
        </w:rPr>
      </w:pPr>
      <w:ins w:id="7" w:author="Ornela De Giacomo" w:date="2020-03-18T10:27:00Z">
        <w:r w:rsidRPr="00134AD3">
          <w:rPr>
            <w:rFonts w:eastAsia="Muli"/>
            <w:sz w:val="20"/>
            <w:szCs w:val="20"/>
            <w:lang w:val="en-GB"/>
          </w:rPr>
          <w:t>All data i</w:t>
        </w:r>
        <w:r w:rsidRPr="00134AD3">
          <w:rPr>
            <w:rFonts w:eastAsia="Muli"/>
            <w:sz w:val="20"/>
            <w:szCs w:val="20"/>
            <w:lang w:val="en-GB"/>
          </w:rPr>
          <w:t>nitiatives in facilities need to be dimensioned, planned and supported by the management of the facility. For this reason, together with the users, managers of research infrastructures are the most important stakeholders from the point of view of the susta</w:t>
        </w:r>
        <w:r w:rsidRPr="00134AD3">
          <w:rPr>
            <w:rFonts w:eastAsia="Muli"/>
            <w:sz w:val="20"/>
            <w:szCs w:val="20"/>
            <w:lang w:val="en-GB"/>
          </w:rPr>
          <w:t>inability of PaNOSC. They will be the ones to convey the importance of FAIR data to funders, assigning resources to his aim, ensuring the viability of a long term plan.</w:t>
        </w:r>
      </w:ins>
    </w:p>
    <w:p w14:paraId="5F47B018" w14:textId="77777777" w:rsidR="00A47692" w:rsidRPr="00134AD3" w:rsidRDefault="00A47692" w:rsidP="00A47692">
      <w:pPr>
        <w:spacing w:before="120" w:after="240"/>
        <w:jc w:val="both"/>
        <w:rPr>
          <w:rFonts w:eastAsia="Muli"/>
          <w:sz w:val="20"/>
          <w:szCs w:val="20"/>
          <w:lang w:val="en-GB"/>
        </w:rPr>
      </w:pPr>
      <w:r w:rsidRPr="00134AD3">
        <w:rPr>
          <w:rFonts w:eastAsia="Muli"/>
          <w:sz w:val="20"/>
          <w:szCs w:val="20"/>
          <w:lang w:val="en-GB"/>
        </w:rPr>
        <w:t>Possible feedback from these stakeholders:</w:t>
      </w:r>
    </w:p>
    <w:p w14:paraId="696B3796" w14:textId="7D837DDB" w:rsidR="00097B7D" w:rsidRPr="00134AD3" w:rsidRDefault="00097B7D" w:rsidP="00A47692">
      <w:pPr>
        <w:spacing w:before="120" w:after="240"/>
        <w:jc w:val="both"/>
        <w:rPr>
          <w:rFonts w:eastAsia="Muli"/>
          <w:sz w:val="20"/>
          <w:szCs w:val="20"/>
          <w:lang w:val="en-GB"/>
        </w:rPr>
      </w:pPr>
      <w:r w:rsidRPr="00134AD3">
        <w:rPr>
          <w:rFonts w:eastAsia="Muli"/>
          <w:sz w:val="20"/>
          <w:szCs w:val="20"/>
          <w:lang w:val="en-GB"/>
        </w:rPr>
        <w:t>- Availability and willingness to retain PaNOSC personnel in staff after the project end;</w:t>
      </w:r>
    </w:p>
    <w:p w14:paraId="254FB29A" w14:textId="2A020086" w:rsidR="00097B7D" w:rsidRPr="00134AD3" w:rsidRDefault="00097B7D" w:rsidP="00A47692">
      <w:pPr>
        <w:spacing w:before="120" w:after="240"/>
        <w:jc w:val="both"/>
        <w:rPr>
          <w:rFonts w:eastAsia="Muli"/>
          <w:sz w:val="20"/>
          <w:szCs w:val="20"/>
          <w:lang w:val="en-GB"/>
        </w:rPr>
      </w:pPr>
      <w:r w:rsidRPr="00134AD3">
        <w:rPr>
          <w:rFonts w:eastAsia="Muli"/>
          <w:sz w:val="20"/>
          <w:szCs w:val="20"/>
          <w:lang w:val="en-GB"/>
        </w:rPr>
        <w:t>- Availability of funding to enforce the data policy (related to long term storage, curation of data)</w:t>
      </w:r>
    </w:p>
    <w:p w14:paraId="29DAD45F" w14:textId="14313BCA" w:rsidR="00097B7D" w:rsidRPr="00134AD3" w:rsidRDefault="00097B7D" w:rsidP="00A47692">
      <w:pPr>
        <w:spacing w:before="120" w:after="240"/>
        <w:jc w:val="both"/>
        <w:rPr>
          <w:rFonts w:eastAsia="Muli"/>
          <w:sz w:val="20"/>
          <w:szCs w:val="20"/>
          <w:lang w:val="en-GB"/>
        </w:rPr>
      </w:pPr>
      <w:r w:rsidRPr="00134AD3">
        <w:rPr>
          <w:rFonts w:eastAsia="Muli"/>
          <w:sz w:val="20"/>
          <w:szCs w:val="20"/>
          <w:lang w:val="en-GB"/>
        </w:rPr>
        <w:t xml:space="preserve">- </w:t>
      </w:r>
      <w:r w:rsidRPr="00134AD3">
        <w:rPr>
          <w:rFonts w:eastAsia="Muli"/>
          <w:sz w:val="20"/>
          <w:szCs w:val="20"/>
          <w:lang w:val="en-GB"/>
        </w:rPr>
        <w:t>Availability and willingness</w:t>
      </w:r>
      <w:r w:rsidRPr="00134AD3">
        <w:rPr>
          <w:rFonts w:eastAsia="Muli"/>
          <w:sz w:val="20"/>
          <w:szCs w:val="20"/>
          <w:lang w:val="en-GB"/>
        </w:rPr>
        <w:t xml:space="preserve"> to maintain the services developed in PaNOSC</w:t>
      </w:r>
    </w:p>
    <w:p w14:paraId="63E2F080" w14:textId="68EEA4CD" w:rsidR="00097B7D" w:rsidRPr="00134AD3" w:rsidRDefault="00097B7D" w:rsidP="00A47692">
      <w:pPr>
        <w:spacing w:before="120" w:after="240"/>
        <w:jc w:val="both"/>
        <w:rPr>
          <w:rFonts w:eastAsia="Muli"/>
          <w:sz w:val="20"/>
          <w:szCs w:val="20"/>
          <w:lang w:val="en-GB"/>
        </w:rPr>
      </w:pPr>
      <w:r w:rsidRPr="00134AD3">
        <w:rPr>
          <w:rFonts w:eastAsia="Muli"/>
          <w:sz w:val="20"/>
          <w:szCs w:val="20"/>
          <w:lang w:val="en-GB"/>
        </w:rPr>
        <w:t xml:space="preserve">- </w:t>
      </w:r>
      <w:r w:rsidRPr="00134AD3">
        <w:rPr>
          <w:rFonts w:eastAsia="Muli"/>
          <w:sz w:val="20"/>
          <w:szCs w:val="20"/>
          <w:lang w:val="en-GB"/>
        </w:rPr>
        <w:t>Availability and willingness</w:t>
      </w:r>
      <w:r w:rsidRPr="00134AD3">
        <w:rPr>
          <w:rFonts w:eastAsia="Muli"/>
          <w:sz w:val="20"/>
          <w:szCs w:val="20"/>
          <w:lang w:val="en-GB"/>
        </w:rPr>
        <w:t xml:space="preserve"> to </w:t>
      </w:r>
      <w:r w:rsidR="00134AD3" w:rsidRPr="00134AD3">
        <w:rPr>
          <w:rFonts w:eastAsia="Muli"/>
          <w:sz w:val="20"/>
          <w:szCs w:val="20"/>
          <w:lang w:val="en-GB"/>
        </w:rPr>
        <w:t>develop</w:t>
      </w:r>
      <w:r w:rsidRPr="00134AD3">
        <w:rPr>
          <w:rFonts w:eastAsia="Muli"/>
          <w:sz w:val="20"/>
          <w:szCs w:val="20"/>
          <w:lang w:val="en-GB"/>
        </w:rPr>
        <w:t xml:space="preserve"> new services to contribute further to the EOSC</w:t>
      </w:r>
    </w:p>
    <w:p w14:paraId="3DAA3269" w14:textId="77777777" w:rsidR="00A47692" w:rsidRPr="00134AD3" w:rsidRDefault="00A47692">
      <w:pPr>
        <w:spacing w:before="240" w:after="120"/>
        <w:jc w:val="both"/>
        <w:rPr>
          <w:rFonts w:eastAsia="Muli"/>
          <w:b/>
          <w:sz w:val="20"/>
          <w:szCs w:val="20"/>
          <w:lang w:val="en-GB"/>
        </w:rPr>
      </w:pPr>
    </w:p>
    <w:p w14:paraId="47C22CD7" w14:textId="77777777" w:rsidR="006E3D4A" w:rsidRPr="00134AD3" w:rsidRDefault="003C74AD">
      <w:pPr>
        <w:spacing w:before="240" w:after="120"/>
        <w:jc w:val="both"/>
        <w:rPr>
          <w:rFonts w:eastAsia="Muli"/>
          <w:b/>
          <w:sz w:val="20"/>
          <w:szCs w:val="20"/>
          <w:lang w:val="en-GB"/>
        </w:rPr>
      </w:pPr>
      <w:r w:rsidRPr="00134AD3">
        <w:rPr>
          <w:rFonts w:eastAsia="Muli"/>
          <w:b/>
          <w:sz w:val="20"/>
          <w:szCs w:val="20"/>
          <w:lang w:val="en-GB"/>
        </w:rPr>
        <w:t>Data Initiatives</w:t>
      </w:r>
    </w:p>
    <w:p w14:paraId="7F3F0998" w14:textId="77777777" w:rsidR="006E3D4A" w:rsidRPr="00134AD3" w:rsidRDefault="003C74AD">
      <w:pPr>
        <w:spacing w:before="120" w:after="120"/>
        <w:jc w:val="both"/>
        <w:rPr>
          <w:rFonts w:eastAsia="Muli"/>
          <w:sz w:val="20"/>
          <w:szCs w:val="20"/>
          <w:lang w:val="en-GB"/>
        </w:rPr>
      </w:pPr>
      <w:r w:rsidRPr="00134AD3">
        <w:rPr>
          <w:rFonts w:eastAsia="Muli"/>
          <w:sz w:val="20"/>
          <w:szCs w:val="20"/>
          <w:lang w:val="en-GB"/>
        </w:rPr>
        <w:lastRenderedPageBreak/>
        <w:t>There are a variety of organizations and initiatives, e.g., GO FAIR</w:t>
      </w:r>
      <w:r w:rsidRPr="00134AD3">
        <w:rPr>
          <w:rFonts w:eastAsia="Muli"/>
          <w:sz w:val="20"/>
          <w:szCs w:val="20"/>
          <w:vertAlign w:val="superscript"/>
          <w:lang w:val="en-GB"/>
        </w:rPr>
        <w:t>[3]</w:t>
      </w:r>
      <w:r w:rsidRPr="00134AD3">
        <w:rPr>
          <w:rFonts w:eastAsia="Muli"/>
          <w:sz w:val="20"/>
          <w:szCs w:val="20"/>
          <w:lang w:val="en-GB"/>
        </w:rPr>
        <w:t>, FORCE 11</w:t>
      </w:r>
      <w:r w:rsidRPr="00134AD3">
        <w:rPr>
          <w:rFonts w:eastAsia="Muli"/>
          <w:sz w:val="20"/>
          <w:szCs w:val="20"/>
          <w:vertAlign w:val="superscript"/>
          <w:lang w:val="en-GB"/>
        </w:rPr>
        <w:t>[4]</w:t>
      </w:r>
      <w:r w:rsidRPr="00134AD3">
        <w:rPr>
          <w:rFonts w:eastAsia="Muli"/>
          <w:sz w:val="20"/>
          <w:szCs w:val="20"/>
          <w:lang w:val="en-GB"/>
        </w:rPr>
        <w:t>, OpenAIRE</w:t>
      </w:r>
      <w:r w:rsidRPr="00134AD3">
        <w:rPr>
          <w:rFonts w:eastAsia="Muli"/>
          <w:sz w:val="20"/>
          <w:szCs w:val="20"/>
          <w:vertAlign w:val="superscript"/>
          <w:lang w:val="en-GB"/>
        </w:rPr>
        <w:t>[5]</w:t>
      </w:r>
      <w:r w:rsidRPr="00134AD3">
        <w:rPr>
          <w:rFonts w:eastAsia="Muli"/>
          <w:sz w:val="20"/>
          <w:szCs w:val="20"/>
          <w:lang w:val="en-GB"/>
        </w:rPr>
        <w:t>, which constitute communities with specific stakes in policy validation and FAIR principles.</w:t>
      </w:r>
    </w:p>
    <w:p w14:paraId="1135C99E" w14:textId="77777777" w:rsidR="00A47692" w:rsidRPr="00134AD3" w:rsidRDefault="00A47692" w:rsidP="00A47692">
      <w:pPr>
        <w:spacing w:before="120" w:after="240"/>
        <w:jc w:val="both"/>
        <w:rPr>
          <w:rFonts w:eastAsia="Muli"/>
          <w:sz w:val="20"/>
          <w:szCs w:val="20"/>
          <w:lang w:val="en-GB"/>
        </w:rPr>
      </w:pPr>
    </w:p>
    <w:p w14:paraId="5C3B6D6C" w14:textId="77777777" w:rsidR="00A47692" w:rsidRPr="00134AD3" w:rsidRDefault="00A47692" w:rsidP="00A47692">
      <w:pPr>
        <w:spacing w:before="120" w:after="240"/>
        <w:jc w:val="both"/>
        <w:rPr>
          <w:rFonts w:eastAsia="Muli"/>
          <w:sz w:val="20"/>
          <w:szCs w:val="20"/>
          <w:lang w:val="en-GB"/>
        </w:rPr>
      </w:pPr>
      <w:r w:rsidRPr="00134AD3">
        <w:rPr>
          <w:rFonts w:eastAsia="Muli"/>
          <w:sz w:val="20"/>
          <w:szCs w:val="20"/>
          <w:lang w:val="en-GB"/>
        </w:rPr>
        <w:t>Possible feedback from these stakeholders:</w:t>
      </w:r>
    </w:p>
    <w:p w14:paraId="2556C481" w14:textId="6F0B9743" w:rsidR="001105BC" w:rsidRPr="00134AD3" w:rsidRDefault="001105BC" w:rsidP="00A47692">
      <w:pPr>
        <w:spacing w:before="120" w:after="240"/>
        <w:jc w:val="both"/>
        <w:rPr>
          <w:rFonts w:eastAsia="Muli"/>
          <w:sz w:val="20"/>
          <w:szCs w:val="20"/>
          <w:lang w:val="en-GB"/>
        </w:rPr>
      </w:pPr>
      <w:r w:rsidRPr="00134AD3">
        <w:rPr>
          <w:rFonts w:eastAsia="Muli"/>
          <w:sz w:val="20"/>
          <w:szCs w:val="20"/>
          <w:lang w:val="en-GB"/>
        </w:rPr>
        <w:t xml:space="preserve">- </w:t>
      </w:r>
      <w:r w:rsidR="00000A16" w:rsidRPr="00134AD3">
        <w:rPr>
          <w:rFonts w:eastAsia="Muli"/>
          <w:sz w:val="20"/>
          <w:szCs w:val="20"/>
          <w:lang w:val="en-GB"/>
        </w:rPr>
        <w:t>S</w:t>
      </w:r>
      <w:r w:rsidRPr="00134AD3">
        <w:rPr>
          <w:rFonts w:eastAsia="Muli"/>
          <w:sz w:val="20"/>
          <w:szCs w:val="20"/>
          <w:lang w:val="en-GB"/>
        </w:rPr>
        <w:t>uitability of the services included in the cost model</w:t>
      </w:r>
      <w:r w:rsidR="00E25BEE" w:rsidRPr="00134AD3">
        <w:rPr>
          <w:rFonts w:eastAsia="Muli"/>
          <w:sz w:val="20"/>
          <w:szCs w:val="20"/>
          <w:lang w:val="en-GB"/>
        </w:rPr>
        <w:t>, in relation to the FAIR character of data</w:t>
      </w:r>
    </w:p>
    <w:p w14:paraId="1F3C1E49" w14:textId="544CC0DB" w:rsidR="00000A16" w:rsidRPr="00134AD3" w:rsidRDefault="00000A16" w:rsidP="00A47692">
      <w:pPr>
        <w:spacing w:before="120" w:after="240"/>
        <w:jc w:val="both"/>
        <w:rPr>
          <w:rFonts w:eastAsia="Muli"/>
          <w:sz w:val="20"/>
          <w:szCs w:val="20"/>
          <w:lang w:val="en-GB"/>
        </w:rPr>
      </w:pPr>
      <w:r w:rsidRPr="00134AD3">
        <w:rPr>
          <w:rFonts w:eastAsia="Muli"/>
          <w:sz w:val="20"/>
          <w:szCs w:val="20"/>
          <w:lang w:val="en-GB"/>
        </w:rPr>
        <w:t xml:space="preserve">- Additional </w:t>
      </w:r>
      <w:r w:rsidR="00FC6256" w:rsidRPr="00134AD3">
        <w:rPr>
          <w:rFonts w:eastAsia="Muli"/>
          <w:sz w:val="20"/>
          <w:szCs w:val="20"/>
          <w:lang w:val="en-GB"/>
        </w:rPr>
        <w:t>elements</w:t>
      </w:r>
      <w:r w:rsidRPr="00134AD3">
        <w:rPr>
          <w:rFonts w:eastAsia="Muli"/>
          <w:sz w:val="20"/>
          <w:szCs w:val="20"/>
          <w:lang w:val="en-GB"/>
        </w:rPr>
        <w:t xml:space="preserve"> to consider </w:t>
      </w:r>
      <w:r w:rsidR="00FC6256" w:rsidRPr="00134AD3">
        <w:rPr>
          <w:rFonts w:eastAsia="Muli"/>
          <w:sz w:val="20"/>
          <w:szCs w:val="20"/>
          <w:lang w:val="en-GB"/>
        </w:rPr>
        <w:t>in the cost model</w:t>
      </w:r>
    </w:p>
    <w:p w14:paraId="397B0B5B" w14:textId="77777777" w:rsidR="00A47692" w:rsidRPr="00134AD3" w:rsidRDefault="00A47692">
      <w:pPr>
        <w:spacing w:before="120" w:after="120"/>
        <w:jc w:val="both"/>
        <w:rPr>
          <w:rFonts w:eastAsia="Muli"/>
          <w:sz w:val="20"/>
          <w:szCs w:val="20"/>
          <w:lang w:val="en-GB"/>
        </w:rPr>
      </w:pPr>
    </w:p>
    <w:p w14:paraId="30601617" w14:textId="77777777" w:rsidR="006E3D4A" w:rsidRPr="00134AD3" w:rsidRDefault="003C74AD">
      <w:pPr>
        <w:spacing w:before="240" w:after="120"/>
        <w:jc w:val="both"/>
        <w:rPr>
          <w:rFonts w:eastAsia="Muli"/>
          <w:b/>
          <w:sz w:val="20"/>
          <w:szCs w:val="20"/>
          <w:lang w:val="en-GB"/>
        </w:rPr>
      </w:pPr>
      <w:r w:rsidRPr="00134AD3">
        <w:rPr>
          <w:rFonts w:eastAsia="Muli"/>
          <w:b/>
          <w:sz w:val="20"/>
          <w:szCs w:val="20"/>
          <w:lang w:val="en-GB"/>
        </w:rPr>
        <w:t>Cloud providers</w:t>
      </w:r>
    </w:p>
    <w:p w14:paraId="713C2C38" w14:textId="77777777" w:rsidR="006E3D4A" w:rsidRPr="00134AD3" w:rsidRDefault="003C74AD">
      <w:pPr>
        <w:spacing w:before="120" w:after="240"/>
        <w:jc w:val="both"/>
        <w:rPr>
          <w:rFonts w:eastAsia="Muli"/>
          <w:sz w:val="20"/>
          <w:szCs w:val="20"/>
          <w:lang w:val="en-GB"/>
        </w:rPr>
      </w:pPr>
      <w:r w:rsidRPr="00134AD3">
        <w:rPr>
          <w:rFonts w:eastAsia="Muli"/>
          <w:sz w:val="20"/>
          <w:szCs w:val="20"/>
          <w:lang w:val="en-GB"/>
        </w:rPr>
        <w:t>Public and private cloud service providers are by definition stakeholders in PaNOSC. Engaging major companies, e.g. Amazon, Google, Microsoft and others, that can provide services to a wide range of research activities is essential for bringing together th</w:t>
      </w:r>
      <w:r w:rsidRPr="00134AD3">
        <w:rPr>
          <w:rFonts w:eastAsia="Muli"/>
          <w:sz w:val="20"/>
          <w:szCs w:val="20"/>
          <w:lang w:val="en-GB"/>
        </w:rPr>
        <w:t>e needs of the research communities and the offered services. Cloud providers will either be approached directly, via procurement initiatives such as OCRE, or via aggregators such as EGI.</w:t>
      </w:r>
    </w:p>
    <w:p w14:paraId="61CB7C4C" w14:textId="77777777" w:rsidR="00A47692" w:rsidRPr="00134AD3" w:rsidRDefault="00A47692" w:rsidP="00A47692">
      <w:pPr>
        <w:spacing w:before="120" w:after="240"/>
        <w:jc w:val="both"/>
        <w:rPr>
          <w:rFonts w:eastAsia="Muli"/>
          <w:sz w:val="20"/>
          <w:szCs w:val="20"/>
          <w:lang w:val="en-GB"/>
        </w:rPr>
      </w:pPr>
      <w:r w:rsidRPr="00134AD3">
        <w:rPr>
          <w:rFonts w:eastAsia="Muli"/>
          <w:sz w:val="20"/>
          <w:szCs w:val="20"/>
          <w:lang w:val="en-GB"/>
        </w:rPr>
        <w:t>Possible feedback from these stakeholders:</w:t>
      </w:r>
    </w:p>
    <w:p w14:paraId="332C0AF0" w14:textId="359A304E" w:rsidR="00BC20B8" w:rsidRPr="00134AD3" w:rsidRDefault="00BC20B8" w:rsidP="00BC20B8">
      <w:pPr>
        <w:spacing w:before="120" w:after="240"/>
        <w:jc w:val="both"/>
        <w:rPr>
          <w:rFonts w:eastAsia="Muli"/>
          <w:sz w:val="20"/>
          <w:szCs w:val="20"/>
          <w:lang w:val="en-GB"/>
        </w:rPr>
      </w:pPr>
      <w:r w:rsidRPr="00134AD3">
        <w:rPr>
          <w:rFonts w:eastAsia="Muli"/>
          <w:sz w:val="20"/>
          <w:szCs w:val="20"/>
          <w:lang w:val="en-GB"/>
        </w:rPr>
        <w:t xml:space="preserve">- </w:t>
      </w:r>
      <w:r w:rsidRPr="00134AD3">
        <w:rPr>
          <w:rFonts w:eastAsia="Muli"/>
          <w:sz w:val="20"/>
          <w:szCs w:val="20"/>
          <w:lang w:val="en-GB"/>
        </w:rPr>
        <w:t>Cost</w:t>
      </w:r>
      <w:r w:rsidRPr="00134AD3">
        <w:rPr>
          <w:rFonts w:eastAsia="Muli"/>
          <w:sz w:val="20"/>
          <w:szCs w:val="20"/>
          <w:lang w:val="en-GB"/>
        </w:rPr>
        <w:t xml:space="preserve"> of the services included in the cost model</w:t>
      </w:r>
    </w:p>
    <w:p w14:paraId="3BAC7221" w14:textId="4A232AB0" w:rsidR="00BC20B8" w:rsidRPr="00134AD3" w:rsidRDefault="00BC20B8" w:rsidP="00BC20B8">
      <w:pPr>
        <w:spacing w:before="120" w:after="240"/>
        <w:jc w:val="both"/>
        <w:rPr>
          <w:rFonts w:eastAsia="Muli"/>
          <w:sz w:val="20"/>
          <w:szCs w:val="20"/>
          <w:lang w:val="en-GB"/>
        </w:rPr>
      </w:pPr>
      <w:r w:rsidRPr="00134AD3">
        <w:rPr>
          <w:rFonts w:eastAsia="Muli"/>
          <w:sz w:val="20"/>
          <w:szCs w:val="20"/>
          <w:lang w:val="en-GB"/>
        </w:rPr>
        <w:t xml:space="preserve">- </w:t>
      </w:r>
      <w:r w:rsidR="003B01CF" w:rsidRPr="00134AD3">
        <w:rPr>
          <w:rFonts w:eastAsia="Muli"/>
          <w:sz w:val="20"/>
          <w:szCs w:val="20"/>
          <w:lang w:val="en-GB"/>
        </w:rPr>
        <w:t>Sustainability</w:t>
      </w:r>
      <w:r w:rsidRPr="00134AD3">
        <w:rPr>
          <w:rFonts w:eastAsia="Muli"/>
          <w:sz w:val="20"/>
          <w:szCs w:val="20"/>
          <w:lang w:val="en-GB"/>
        </w:rPr>
        <w:t xml:space="preserve"> elements to consider in the cost model</w:t>
      </w:r>
      <w:r w:rsidR="0055753F" w:rsidRPr="00134AD3">
        <w:rPr>
          <w:rFonts w:eastAsia="Muli"/>
          <w:sz w:val="20"/>
          <w:szCs w:val="20"/>
          <w:lang w:val="en-GB"/>
        </w:rPr>
        <w:t xml:space="preserve"> (e.g. long term availability of services, maintenance</w:t>
      </w:r>
      <w:r w:rsidR="0001061C" w:rsidRPr="00134AD3">
        <w:rPr>
          <w:rFonts w:eastAsia="Muli"/>
          <w:sz w:val="20"/>
          <w:szCs w:val="20"/>
          <w:lang w:val="en-GB"/>
        </w:rPr>
        <w:t xml:space="preserve"> cost</w:t>
      </w:r>
      <w:r w:rsidR="0055753F" w:rsidRPr="00134AD3">
        <w:rPr>
          <w:rFonts w:eastAsia="Muli"/>
          <w:sz w:val="20"/>
          <w:szCs w:val="20"/>
          <w:lang w:val="en-GB"/>
        </w:rPr>
        <w:t xml:space="preserve">, </w:t>
      </w:r>
      <w:r w:rsidR="00EA4FEF" w:rsidRPr="00134AD3">
        <w:rPr>
          <w:rFonts w:eastAsia="Muli"/>
          <w:sz w:val="20"/>
          <w:szCs w:val="20"/>
          <w:lang w:val="en-GB"/>
        </w:rPr>
        <w:t xml:space="preserve">binding conditions of procurement, </w:t>
      </w:r>
      <w:r w:rsidR="00134AD3" w:rsidRPr="00134AD3">
        <w:rPr>
          <w:rFonts w:eastAsia="Muli"/>
          <w:sz w:val="20"/>
          <w:szCs w:val="20"/>
          <w:lang w:val="en-GB"/>
        </w:rPr>
        <w:t>etc.</w:t>
      </w:r>
      <w:r w:rsidR="0055753F" w:rsidRPr="00134AD3">
        <w:rPr>
          <w:rFonts w:eastAsia="Muli"/>
          <w:sz w:val="20"/>
          <w:szCs w:val="20"/>
          <w:lang w:val="en-GB"/>
        </w:rPr>
        <w:t>).</w:t>
      </w:r>
    </w:p>
    <w:p w14:paraId="140143EB" w14:textId="77777777" w:rsidR="00A47692" w:rsidRPr="00134AD3" w:rsidRDefault="00A47692">
      <w:pPr>
        <w:spacing w:before="120" w:after="240"/>
        <w:jc w:val="both"/>
        <w:rPr>
          <w:rFonts w:eastAsia="Muli"/>
          <w:sz w:val="20"/>
          <w:szCs w:val="20"/>
          <w:lang w:val="en-GB"/>
        </w:rPr>
      </w:pPr>
    </w:p>
    <w:p w14:paraId="2C796591" w14:textId="77777777" w:rsidR="006E3D4A" w:rsidRPr="00134AD3" w:rsidRDefault="003C74AD">
      <w:pPr>
        <w:spacing w:before="240" w:after="120" w:line="288" w:lineRule="auto"/>
        <w:ind w:right="240"/>
        <w:jc w:val="both"/>
        <w:rPr>
          <w:rFonts w:eastAsia="Muli"/>
          <w:b/>
          <w:sz w:val="20"/>
          <w:szCs w:val="20"/>
          <w:lang w:val="en-GB"/>
        </w:rPr>
      </w:pPr>
      <w:r w:rsidRPr="00134AD3">
        <w:rPr>
          <w:rFonts w:eastAsia="Muli"/>
          <w:b/>
          <w:sz w:val="20"/>
          <w:szCs w:val="20"/>
          <w:lang w:val="en-GB"/>
        </w:rPr>
        <w:t>Research funding organisations</w:t>
      </w:r>
    </w:p>
    <w:p w14:paraId="483A4404" w14:textId="77777777" w:rsidR="006E3D4A" w:rsidRPr="00134AD3" w:rsidRDefault="003C74AD">
      <w:pPr>
        <w:spacing w:before="120" w:after="240"/>
        <w:jc w:val="both"/>
        <w:rPr>
          <w:rFonts w:eastAsia="Muli"/>
          <w:sz w:val="20"/>
          <w:szCs w:val="20"/>
          <w:lang w:val="en-GB"/>
        </w:rPr>
      </w:pPr>
      <w:r w:rsidRPr="00134AD3">
        <w:rPr>
          <w:rFonts w:eastAsia="Muli"/>
          <w:sz w:val="20"/>
          <w:szCs w:val="20"/>
          <w:lang w:val="en-GB"/>
        </w:rPr>
        <w:t>Funding bodies both on national and E</w:t>
      </w:r>
      <w:r w:rsidRPr="00134AD3">
        <w:rPr>
          <w:rFonts w:eastAsia="Muli"/>
          <w:sz w:val="20"/>
          <w:szCs w:val="20"/>
          <w:lang w:val="en-GB"/>
        </w:rPr>
        <w:t>U level are major stakeholders in PaNOSC, since they support research in all its stages. Despite their different organizational schemes in different countries, PaNOSC needs to actively engage them in supporting the future direction of open data and open sc</w:t>
      </w:r>
      <w:r w:rsidRPr="00134AD3">
        <w:rPr>
          <w:rFonts w:eastAsia="Muli"/>
          <w:sz w:val="20"/>
          <w:szCs w:val="20"/>
          <w:lang w:val="en-GB"/>
        </w:rPr>
        <w:t>ience.</w:t>
      </w:r>
    </w:p>
    <w:p w14:paraId="566C4DF1" w14:textId="77777777" w:rsidR="00A47692" w:rsidRPr="00134AD3" w:rsidRDefault="00A47692" w:rsidP="00A47692">
      <w:pPr>
        <w:spacing w:before="120" w:after="240"/>
        <w:jc w:val="both"/>
        <w:rPr>
          <w:rFonts w:eastAsia="Muli"/>
          <w:sz w:val="20"/>
          <w:szCs w:val="20"/>
          <w:lang w:val="en-GB"/>
        </w:rPr>
      </w:pPr>
      <w:r w:rsidRPr="00134AD3">
        <w:rPr>
          <w:rFonts w:eastAsia="Muli"/>
          <w:sz w:val="20"/>
          <w:szCs w:val="20"/>
          <w:lang w:val="en-GB"/>
        </w:rPr>
        <w:t>Possible feedback from these stakeholders:</w:t>
      </w:r>
    </w:p>
    <w:p w14:paraId="5784601B" w14:textId="390F7044" w:rsidR="00A47692" w:rsidRPr="00134AD3" w:rsidRDefault="00260D6F">
      <w:pPr>
        <w:spacing w:before="120" w:after="240"/>
        <w:jc w:val="both"/>
        <w:rPr>
          <w:rFonts w:eastAsia="Muli"/>
          <w:sz w:val="20"/>
          <w:szCs w:val="20"/>
          <w:lang w:val="en-GB"/>
        </w:rPr>
      </w:pPr>
      <w:r w:rsidRPr="00134AD3">
        <w:rPr>
          <w:rFonts w:eastAsia="Muli"/>
          <w:sz w:val="20"/>
          <w:szCs w:val="20"/>
          <w:lang w:val="en-GB"/>
        </w:rPr>
        <w:t>-</w:t>
      </w:r>
      <w:r w:rsidR="00EF2CEC" w:rsidRPr="00134AD3">
        <w:rPr>
          <w:rFonts w:eastAsia="Muli"/>
          <w:sz w:val="20"/>
          <w:szCs w:val="20"/>
          <w:lang w:val="en-GB"/>
        </w:rPr>
        <w:t xml:space="preserve"> Position </w:t>
      </w:r>
      <w:r w:rsidR="00D66EB1" w:rsidRPr="00134AD3">
        <w:rPr>
          <w:rFonts w:eastAsia="Muli"/>
          <w:sz w:val="20"/>
          <w:szCs w:val="20"/>
          <w:lang w:val="en-GB"/>
        </w:rPr>
        <w:t xml:space="preserve">adopted </w:t>
      </w:r>
      <w:r w:rsidR="00EF2CEC" w:rsidRPr="00134AD3">
        <w:rPr>
          <w:rFonts w:eastAsia="Muli"/>
          <w:sz w:val="20"/>
          <w:szCs w:val="20"/>
          <w:lang w:val="en-GB"/>
        </w:rPr>
        <w:t>regarding open data science (</w:t>
      </w:r>
      <w:r w:rsidR="00D24D7A" w:rsidRPr="00134AD3">
        <w:rPr>
          <w:rFonts w:eastAsia="Muli"/>
          <w:sz w:val="20"/>
          <w:szCs w:val="20"/>
          <w:lang w:val="en-GB"/>
        </w:rPr>
        <w:t xml:space="preserve">creation of </w:t>
      </w:r>
      <w:r w:rsidR="00EF2CEC" w:rsidRPr="00134AD3">
        <w:rPr>
          <w:rFonts w:eastAsia="Muli"/>
          <w:sz w:val="20"/>
          <w:szCs w:val="20"/>
          <w:lang w:val="en-GB"/>
        </w:rPr>
        <w:t xml:space="preserve">dedicated budget </w:t>
      </w:r>
      <w:r w:rsidR="00D24D7A" w:rsidRPr="00134AD3">
        <w:rPr>
          <w:rFonts w:eastAsia="Muli"/>
          <w:sz w:val="20"/>
          <w:szCs w:val="20"/>
          <w:lang w:val="en-GB"/>
        </w:rPr>
        <w:t>lines and funding programmes)</w:t>
      </w:r>
    </w:p>
    <w:p w14:paraId="2420C603" w14:textId="61C92805" w:rsidR="00D24D7A" w:rsidRPr="00134AD3" w:rsidRDefault="00D24D7A">
      <w:pPr>
        <w:spacing w:before="120" w:after="240"/>
        <w:jc w:val="both"/>
        <w:rPr>
          <w:rFonts w:eastAsia="Muli"/>
          <w:sz w:val="20"/>
          <w:szCs w:val="20"/>
          <w:lang w:val="en-GB"/>
        </w:rPr>
      </w:pPr>
      <w:r w:rsidRPr="00134AD3">
        <w:rPr>
          <w:rFonts w:eastAsia="Muli"/>
          <w:sz w:val="20"/>
          <w:szCs w:val="20"/>
          <w:lang w:val="en-GB"/>
        </w:rPr>
        <w:t xml:space="preserve">- Requirements in terms of </w:t>
      </w:r>
      <w:r w:rsidR="00375E8A" w:rsidRPr="00134AD3">
        <w:rPr>
          <w:rFonts w:eastAsia="Muli"/>
          <w:sz w:val="20"/>
          <w:szCs w:val="20"/>
          <w:lang w:val="en-GB"/>
        </w:rPr>
        <w:t xml:space="preserve">performance </w:t>
      </w:r>
      <w:r w:rsidRPr="00134AD3">
        <w:rPr>
          <w:rFonts w:eastAsia="Muli"/>
          <w:sz w:val="20"/>
          <w:szCs w:val="20"/>
          <w:lang w:val="en-GB"/>
        </w:rPr>
        <w:t>indicators</w:t>
      </w:r>
      <w:r w:rsidR="00375E8A" w:rsidRPr="00134AD3">
        <w:rPr>
          <w:rFonts w:eastAsia="Muli"/>
          <w:sz w:val="20"/>
          <w:szCs w:val="20"/>
          <w:lang w:val="en-GB"/>
        </w:rPr>
        <w:t xml:space="preserve"> (evaluation framework</w:t>
      </w:r>
      <w:r w:rsidR="00B808FF" w:rsidRPr="00134AD3">
        <w:rPr>
          <w:rFonts w:eastAsia="Muli"/>
          <w:sz w:val="20"/>
          <w:szCs w:val="20"/>
          <w:lang w:val="en-GB"/>
        </w:rPr>
        <w:t xml:space="preserve"> for RIs</w:t>
      </w:r>
      <w:r w:rsidR="00375E8A" w:rsidRPr="00134AD3">
        <w:rPr>
          <w:rFonts w:eastAsia="Muli"/>
          <w:sz w:val="20"/>
          <w:szCs w:val="20"/>
          <w:lang w:val="en-GB"/>
        </w:rPr>
        <w:t>)</w:t>
      </w:r>
    </w:p>
    <w:p w14:paraId="192FD7CA" w14:textId="3892AF74" w:rsidR="00C17F40" w:rsidRPr="00134AD3" w:rsidRDefault="00C17F40">
      <w:pPr>
        <w:spacing w:before="120" w:after="240"/>
        <w:jc w:val="both"/>
        <w:rPr>
          <w:rFonts w:eastAsia="Muli"/>
          <w:sz w:val="20"/>
          <w:szCs w:val="20"/>
          <w:lang w:val="en-GB"/>
        </w:rPr>
      </w:pPr>
      <w:r w:rsidRPr="00134AD3">
        <w:rPr>
          <w:rFonts w:eastAsia="Muli"/>
          <w:sz w:val="20"/>
          <w:szCs w:val="20"/>
          <w:lang w:val="en-GB"/>
        </w:rPr>
        <w:t xml:space="preserve">- Suitability of the </w:t>
      </w:r>
      <w:r w:rsidR="00C77E62" w:rsidRPr="00134AD3">
        <w:rPr>
          <w:rFonts w:eastAsia="Muli"/>
          <w:sz w:val="20"/>
          <w:szCs w:val="20"/>
          <w:lang w:val="en-GB"/>
        </w:rPr>
        <w:t>ele</w:t>
      </w:r>
      <w:r w:rsidR="000364D1" w:rsidRPr="00134AD3">
        <w:rPr>
          <w:rFonts w:eastAsia="Muli"/>
          <w:sz w:val="20"/>
          <w:szCs w:val="20"/>
          <w:lang w:val="en-GB"/>
        </w:rPr>
        <w:t xml:space="preserve">ments of the </w:t>
      </w:r>
      <w:r w:rsidRPr="00134AD3">
        <w:rPr>
          <w:rFonts w:eastAsia="Muli"/>
          <w:sz w:val="20"/>
          <w:szCs w:val="20"/>
          <w:lang w:val="en-GB"/>
        </w:rPr>
        <w:t xml:space="preserve">cost model in relation to the two points above </w:t>
      </w:r>
    </w:p>
    <w:p w14:paraId="0114C559" w14:textId="77777777" w:rsidR="00260D6F" w:rsidRPr="00134AD3" w:rsidRDefault="00260D6F">
      <w:pPr>
        <w:spacing w:before="120" w:after="240"/>
        <w:jc w:val="both"/>
        <w:rPr>
          <w:rFonts w:eastAsia="Muli"/>
          <w:sz w:val="20"/>
          <w:szCs w:val="20"/>
          <w:lang w:val="en-GB"/>
        </w:rPr>
      </w:pPr>
    </w:p>
    <w:p w14:paraId="7E502D35" w14:textId="77777777" w:rsidR="006E3D4A" w:rsidRPr="00134AD3" w:rsidRDefault="003C74AD">
      <w:pPr>
        <w:spacing w:before="240" w:after="120" w:line="288" w:lineRule="auto"/>
        <w:ind w:right="240"/>
        <w:jc w:val="both"/>
        <w:rPr>
          <w:rFonts w:eastAsia="Muli"/>
          <w:b/>
          <w:sz w:val="20"/>
          <w:szCs w:val="20"/>
          <w:lang w:val="en-GB"/>
        </w:rPr>
      </w:pPr>
      <w:r w:rsidRPr="00134AD3">
        <w:rPr>
          <w:rFonts w:eastAsia="Muli"/>
          <w:b/>
          <w:sz w:val="20"/>
          <w:szCs w:val="20"/>
          <w:lang w:val="en-GB"/>
        </w:rPr>
        <w:t xml:space="preserve">Science clusters </w:t>
      </w:r>
    </w:p>
    <w:p w14:paraId="64E34FB3" w14:textId="77777777" w:rsidR="006E3D4A" w:rsidRPr="00134AD3" w:rsidRDefault="003C74AD">
      <w:pPr>
        <w:spacing w:before="120" w:after="240"/>
        <w:jc w:val="both"/>
        <w:rPr>
          <w:rFonts w:eastAsia="Muli"/>
          <w:sz w:val="20"/>
          <w:szCs w:val="20"/>
          <w:lang w:val="en-GB"/>
        </w:rPr>
      </w:pPr>
      <w:r w:rsidRPr="00134AD3">
        <w:rPr>
          <w:rFonts w:eastAsia="Muli"/>
          <w:sz w:val="20"/>
          <w:szCs w:val="20"/>
          <w:lang w:val="en-GB"/>
        </w:rPr>
        <w:t>The four other Science Clusters (ENVRI-FAIR, EOSC-LIFE, ESCAPE, SSHOC) and the national Photon and Neutron RIs are all working towards implementing the FAIR principles and linking to the EOSC. It will be important to align developm</w:t>
      </w:r>
      <w:r w:rsidRPr="00134AD3">
        <w:rPr>
          <w:rFonts w:eastAsia="Muli"/>
          <w:sz w:val="20"/>
          <w:szCs w:val="20"/>
          <w:lang w:val="en-GB"/>
        </w:rPr>
        <w:t>ents and future strategies or even work towards common developments. The Science Clusters will provide open data and users to the EOSC.</w:t>
      </w:r>
    </w:p>
    <w:p w14:paraId="13F70AB1" w14:textId="77777777" w:rsidR="00A47692" w:rsidRPr="00134AD3" w:rsidRDefault="00A47692" w:rsidP="00A47692">
      <w:pPr>
        <w:spacing w:before="120" w:after="240"/>
        <w:jc w:val="both"/>
        <w:rPr>
          <w:rFonts w:eastAsia="Muli"/>
          <w:sz w:val="20"/>
          <w:szCs w:val="20"/>
          <w:lang w:val="en-GB"/>
        </w:rPr>
      </w:pPr>
      <w:r w:rsidRPr="00134AD3">
        <w:rPr>
          <w:rFonts w:eastAsia="Muli"/>
          <w:sz w:val="20"/>
          <w:szCs w:val="20"/>
          <w:lang w:val="en-GB"/>
        </w:rPr>
        <w:lastRenderedPageBreak/>
        <w:t>Possible feedback from these stakeholders:</w:t>
      </w:r>
    </w:p>
    <w:p w14:paraId="0CD40A4D" w14:textId="760F8B8E" w:rsidR="004A5F8E" w:rsidRPr="00134AD3" w:rsidRDefault="004A5F8E" w:rsidP="00A47692">
      <w:pPr>
        <w:spacing w:before="120" w:after="240"/>
        <w:jc w:val="both"/>
        <w:rPr>
          <w:rFonts w:eastAsia="Muli"/>
          <w:sz w:val="20"/>
          <w:szCs w:val="20"/>
          <w:lang w:val="en-GB"/>
        </w:rPr>
      </w:pPr>
      <w:r w:rsidRPr="00134AD3">
        <w:rPr>
          <w:rFonts w:eastAsia="Muli"/>
          <w:sz w:val="20"/>
          <w:szCs w:val="20"/>
          <w:lang w:val="en-GB"/>
        </w:rPr>
        <w:t xml:space="preserve">- Solutions to be adopted to ensure interoperability between disciplines </w:t>
      </w:r>
    </w:p>
    <w:p w14:paraId="17BEAD74" w14:textId="62B3390A" w:rsidR="00C832E4" w:rsidRPr="00134AD3" w:rsidRDefault="00C832E4" w:rsidP="00A47692">
      <w:pPr>
        <w:spacing w:before="120" w:after="240"/>
        <w:jc w:val="both"/>
        <w:rPr>
          <w:rFonts w:eastAsia="Muli"/>
          <w:sz w:val="20"/>
          <w:szCs w:val="20"/>
          <w:lang w:val="en-GB"/>
        </w:rPr>
      </w:pPr>
      <w:r w:rsidRPr="00134AD3">
        <w:rPr>
          <w:rFonts w:eastAsia="Muli"/>
          <w:sz w:val="20"/>
          <w:szCs w:val="20"/>
          <w:lang w:val="en-GB"/>
        </w:rPr>
        <w:t xml:space="preserve">- Solutions </w:t>
      </w:r>
      <w:r w:rsidR="006D1FFF" w:rsidRPr="00134AD3">
        <w:rPr>
          <w:rFonts w:eastAsia="Muli"/>
          <w:sz w:val="20"/>
          <w:szCs w:val="20"/>
          <w:lang w:val="en-GB"/>
        </w:rPr>
        <w:t>develo</w:t>
      </w:r>
      <w:r w:rsidRPr="00134AD3">
        <w:rPr>
          <w:rFonts w:eastAsia="Muli"/>
          <w:sz w:val="20"/>
          <w:szCs w:val="20"/>
          <w:lang w:val="en-GB"/>
        </w:rPr>
        <w:t>ped for a</w:t>
      </w:r>
      <w:r w:rsidR="001E0512" w:rsidRPr="00134AD3">
        <w:rPr>
          <w:rFonts w:eastAsia="Muli"/>
          <w:sz w:val="20"/>
          <w:szCs w:val="20"/>
          <w:lang w:val="en-GB"/>
        </w:rPr>
        <w:t xml:space="preserve"> discipline that may translate</w:t>
      </w:r>
    </w:p>
    <w:p w14:paraId="4D69C789" w14:textId="4E589DA0" w:rsidR="004A5F8E" w:rsidRPr="00134AD3" w:rsidRDefault="004A5F8E" w:rsidP="00A47692">
      <w:pPr>
        <w:spacing w:before="120" w:after="240"/>
        <w:jc w:val="both"/>
        <w:rPr>
          <w:rFonts w:eastAsia="Muli"/>
          <w:sz w:val="20"/>
          <w:szCs w:val="20"/>
          <w:lang w:val="en-GB"/>
        </w:rPr>
      </w:pPr>
      <w:r w:rsidRPr="00134AD3">
        <w:rPr>
          <w:rFonts w:eastAsia="Muli"/>
          <w:sz w:val="20"/>
          <w:szCs w:val="20"/>
          <w:lang w:val="en-GB"/>
        </w:rPr>
        <w:t xml:space="preserve">- </w:t>
      </w:r>
      <w:r w:rsidR="00607279" w:rsidRPr="00134AD3">
        <w:rPr>
          <w:rFonts w:eastAsia="Muli"/>
          <w:sz w:val="20"/>
          <w:szCs w:val="20"/>
          <w:lang w:val="en-GB"/>
        </w:rPr>
        <w:t xml:space="preserve">Joint </w:t>
      </w:r>
      <w:r w:rsidR="00134AD3" w:rsidRPr="00134AD3">
        <w:rPr>
          <w:rFonts w:eastAsia="Muli"/>
          <w:sz w:val="20"/>
          <w:szCs w:val="20"/>
          <w:lang w:val="en-GB"/>
        </w:rPr>
        <w:t>activities</w:t>
      </w:r>
      <w:r w:rsidR="00607279" w:rsidRPr="00134AD3">
        <w:rPr>
          <w:rFonts w:eastAsia="Muli"/>
          <w:sz w:val="20"/>
          <w:szCs w:val="20"/>
          <w:lang w:val="en-GB"/>
        </w:rPr>
        <w:t xml:space="preserve"> (synergies), including </w:t>
      </w:r>
      <w:r w:rsidR="008F738F" w:rsidRPr="00134AD3">
        <w:rPr>
          <w:rFonts w:eastAsia="Muli"/>
          <w:sz w:val="20"/>
          <w:szCs w:val="20"/>
          <w:lang w:val="en-GB"/>
        </w:rPr>
        <w:t xml:space="preserve">joint </w:t>
      </w:r>
      <w:r w:rsidR="00607279" w:rsidRPr="00134AD3">
        <w:rPr>
          <w:rFonts w:eastAsia="Muli"/>
          <w:sz w:val="20"/>
          <w:szCs w:val="20"/>
          <w:lang w:val="en-GB"/>
        </w:rPr>
        <w:t>procurement</w:t>
      </w:r>
    </w:p>
    <w:p w14:paraId="3973BDEC" w14:textId="2849E37F" w:rsidR="001E0512" w:rsidRPr="00134AD3" w:rsidRDefault="00607279" w:rsidP="00A47692">
      <w:pPr>
        <w:spacing w:before="120" w:after="240"/>
        <w:jc w:val="both"/>
        <w:rPr>
          <w:rFonts w:eastAsia="Muli"/>
          <w:sz w:val="20"/>
          <w:szCs w:val="20"/>
          <w:lang w:val="en-GB"/>
        </w:rPr>
      </w:pPr>
      <w:r w:rsidRPr="00134AD3">
        <w:rPr>
          <w:rFonts w:eastAsia="Muli"/>
          <w:sz w:val="20"/>
          <w:szCs w:val="20"/>
          <w:lang w:val="en-GB"/>
        </w:rPr>
        <w:t>- Suitability of the cost model, in terms of the services considered</w:t>
      </w:r>
    </w:p>
    <w:p w14:paraId="02F1102C" w14:textId="77777777" w:rsidR="00A47692" w:rsidRPr="00134AD3" w:rsidRDefault="00A47692">
      <w:pPr>
        <w:spacing w:before="120" w:after="240"/>
        <w:jc w:val="both"/>
        <w:rPr>
          <w:rFonts w:eastAsia="Muli"/>
          <w:sz w:val="20"/>
          <w:szCs w:val="20"/>
          <w:lang w:val="en-GB"/>
        </w:rPr>
      </w:pPr>
    </w:p>
    <w:p w14:paraId="7F757332" w14:textId="77777777" w:rsidR="006E3D4A" w:rsidRPr="00134AD3" w:rsidRDefault="003C74AD">
      <w:pPr>
        <w:spacing w:before="240" w:after="120"/>
        <w:jc w:val="both"/>
        <w:rPr>
          <w:rFonts w:eastAsia="Muli"/>
          <w:b/>
          <w:sz w:val="20"/>
          <w:szCs w:val="20"/>
          <w:lang w:val="en-GB"/>
        </w:rPr>
      </w:pPr>
      <w:r w:rsidRPr="00134AD3">
        <w:rPr>
          <w:rFonts w:eastAsia="Muli"/>
          <w:b/>
          <w:sz w:val="20"/>
          <w:szCs w:val="20"/>
          <w:lang w:val="en-GB"/>
        </w:rPr>
        <w:t>e-Infrastructures</w:t>
      </w:r>
    </w:p>
    <w:p w14:paraId="57D137F4" w14:textId="77777777" w:rsidR="006E3D4A" w:rsidRPr="00134AD3" w:rsidRDefault="003C74AD">
      <w:pPr>
        <w:spacing w:before="120" w:after="240"/>
        <w:jc w:val="both"/>
        <w:rPr>
          <w:rFonts w:eastAsia="Muli"/>
          <w:sz w:val="20"/>
          <w:szCs w:val="20"/>
          <w:lang w:val="en-GB"/>
        </w:rPr>
      </w:pPr>
      <w:r w:rsidRPr="00134AD3">
        <w:rPr>
          <w:rFonts w:eastAsia="Muli"/>
          <w:sz w:val="20"/>
          <w:szCs w:val="20"/>
          <w:lang w:val="en-GB"/>
        </w:rPr>
        <w:t>e-Infrastructures foster the emergence of Open Science, i.e. new working methods based on the shared u</w:t>
      </w:r>
      <w:r w:rsidRPr="00134AD3">
        <w:rPr>
          <w:rFonts w:eastAsia="Muli"/>
          <w:sz w:val="20"/>
          <w:szCs w:val="20"/>
          <w:lang w:val="en-GB"/>
        </w:rPr>
        <w:t>se of ICT tools and resources across different disciplines and technology domains as well as sharing of results and an open way of working together. Furthermore, e-Infrastructures enable and support the circulation of knowledge in Europe and therefore cons</w:t>
      </w:r>
      <w:r w:rsidRPr="00134AD3">
        <w:rPr>
          <w:rFonts w:eastAsia="Muli"/>
          <w:sz w:val="20"/>
          <w:szCs w:val="20"/>
          <w:lang w:val="en-GB"/>
        </w:rPr>
        <w:t xml:space="preserve">titute an essential building block for the European Research Area (ERA). A close dialogue with the European e-infrastructures will ensure that our users will find services which are adapted to the needs. </w:t>
      </w:r>
    </w:p>
    <w:p w14:paraId="3F842EF4" w14:textId="77777777" w:rsidR="000071D4" w:rsidRPr="00134AD3" w:rsidRDefault="000071D4" w:rsidP="000071D4">
      <w:pPr>
        <w:spacing w:before="120" w:after="240"/>
        <w:jc w:val="both"/>
        <w:rPr>
          <w:rFonts w:eastAsia="Muli"/>
          <w:sz w:val="20"/>
          <w:szCs w:val="20"/>
          <w:lang w:val="en-GB"/>
        </w:rPr>
      </w:pPr>
      <w:r w:rsidRPr="00134AD3">
        <w:rPr>
          <w:rFonts w:eastAsia="Muli"/>
          <w:sz w:val="20"/>
          <w:szCs w:val="20"/>
          <w:lang w:val="en-GB"/>
        </w:rPr>
        <w:t>Possible feedback from these stakeholders:</w:t>
      </w:r>
    </w:p>
    <w:p w14:paraId="4D0A16F7" w14:textId="77777777" w:rsidR="000071D4" w:rsidRPr="00134AD3" w:rsidRDefault="000071D4" w:rsidP="000071D4">
      <w:pPr>
        <w:spacing w:before="120" w:after="240"/>
        <w:jc w:val="both"/>
        <w:rPr>
          <w:rFonts w:eastAsia="Muli"/>
          <w:sz w:val="20"/>
          <w:szCs w:val="20"/>
          <w:lang w:val="en-GB"/>
        </w:rPr>
      </w:pPr>
      <w:r w:rsidRPr="00134AD3">
        <w:rPr>
          <w:rFonts w:eastAsia="Muli"/>
          <w:sz w:val="20"/>
          <w:szCs w:val="20"/>
          <w:lang w:val="en-GB"/>
        </w:rPr>
        <w:t>- Cost of the services included in the cost model</w:t>
      </w:r>
    </w:p>
    <w:p w14:paraId="171FD0C8" w14:textId="1F0A3D0D" w:rsidR="000071D4" w:rsidRPr="00134AD3" w:rsidRDefault="000071D4" w:rsidP="000071D4">
      <w:pPr>
        <w:spacing w:before="120" w:after="240"/>
        <w:jc w:val="both"/>
        <w:rPr>
          <w:rFonts w:eastAsia="Muli"/>
          <w:sz w:val="20"/>
          <w:szCs w:val="20"/>
          <w:lang w:val="en-GB"/>
        </w:rPr>
      </w:pPr>
      <w:r w:rsidRPr="00134AD3">
        <w:rPr>
          <w:rFonts w:eastAsia="Muli"/>
          <w:sz w:val="20"/>
          <w:szCs w:val="20"/>
          <w:lang w:val="en-GB"/>
        </w:rPr>
        <w:t xml:space="preserve">- Sustainability elements to consider in the cost model (e.g. long term availability of services, maintenance cost, binding conditions of </w:t>
      </w:r>
      <w:r w:rsidRPr="00134AD3">
        <w:rPr>
          <w:rFonts w:eastAsia="Muli"/>
          <w:sz w:val="20"/>
          <w:szCs w:val="20"/>
          <w:lang w:val="en-GB"/>
        </w:rPr>
        <w:t>subscription</w:t>
      </w:r>
      <w:r w:rsidRPr="00134AD3">
        <w:rPr>
          <w:rFonts w:eastAsia="Muli"/>
          <w:sz w:val="20"/>
          <w:szCs w:val="20"/>
          <w:lang w:val="en-GB"/>
        </w:rPr>
        <w:t xml:space="preserve">, </w:t>
      </w:r>
      <w:r w:rsidR="00134AD3" w:rsidRPr="00134AD3">
        <w:rPr>
          <w:rFonts w:eastAsia="Muli"/>
          <w:sz w:val="20"/>
          <w:szCs w:val="20"/>
          <w:lang w:val="en-GB"/>
        </w:rPr>
        <w:t>etc.</w:t>
      </w:r>
      <w:r w:rsidRPr="00134AD3">
        <w:rPr>
          <w:rFonts w:eastAsia="Muli"/>
          <w:sz w:val="20"/>
          <w:szCs w:val="20"/>
          <w:lang w:val="en-GB"/>
        </w:rPr>
        <w:t>).</w:t>
      </w:r>
    </w:p>
    <w:p w14:paraId="0607D32B" w14:textId="77777777" w:rsidR="00A47692" w:rsidRPr="00134AD3" w:rsidRDefault="00A47692">
      <w:pPr>
        <w:spacing w:before="120" w:after="240"/>
        <w:jc w:val="both"/>
        <w:rPr>
          <w:rFonts w:eastAsia="Muli"/>
          <w:sz w:val="20"/>
          <w:szCs w:val="20"/>
          <w:lang w:val="en-GB"/>
        </w:rPr>
      </w:pPr>
    </w:p>
    <w:p w14:paraId="105C6FF9" w14:textId="77777777" w:rsidR="006E3D4A" w:rsidRPr="00134AD3" w:rsidRDefault="003C74AD">
      <w:pPr>
        <w:spacing w:before="240" w:after="120" w:line="288" w:lineRule="auto"/>
        <w:ind w:right="240"/>
        <w:jc w:val="both"/>
        <w:rPr>
          <w:rFonts w:eastAsia="Muli"/>
          <w:b/>
          <w:sz w:val="20"/>
          <w:szCs w:val="20"/>
          <w:lang w:val="en-GB"/>
        </w:rPr>
      </w:pPr>
      <w:commentRangeStart w:id="8"/>
      <w:r w:rsidRPr="00134AD3">
        <w:rPr>
          <w:rFonts w:eastAsia="Muli"/>
          <w:b/>
          <w:sz w:val="20"/>
          <w:szCs w:val="20"/>
          <w:lang w:val="en-GB"/>
        </w:rPr>
        <w:t>Policy makers</w:t>
      </w:r>
    </w:p>
    <w:p w14:paraId="45405F40" w14:textId="77777777" w:rsidR="006E3D4A" w:rsidRPr="00134AD3" w:rsidRDefault="003C74AD">
      <w:pPr>
        <w:spacing w:before="120" w:after="240"/>
        <w:jc w:val="both"/>
        <w:rPr>
          <w:rFonts w:eastAsia="Muli"/>
          <w:sz w:val="20"/>
          <w:szCs w:val="20"/>
          <w:lang w:val="en-GB"/>
        </w:rPr>
      </w:pPr>
      <w:r w:rsidRPr="00134AD3">
        <w:rPr>
          <w:rFonts w:eastAsia="Muli"/>
          <w:sz w:val="20"/>
          <w:szCs w:val="20"/>
          <w:lang w:val="en-GB"/>
        </w:rPr>
        <w:t>Policy makers affect cloud infrastruc</w:t>
      </w:r>
      <w:r w:rsidRPr="00134AD3">
        <w:rPr>
          <w:rFonts w:eastAsia="Muli"/>
          <w:sz w:val="20"/>
          <w:szCs w:val="20"/>
          <w:lang w:val="en-GB"/>
        </w:rPr>
        <w:t>tures in profound ways, even when they do not act as funders. For example, regulatory bodies on data privacy, on competition and of course on research can shape the future of the cloud ecosystem in the EU. PaNOSC has to identify the most closely related on</w:t>
      </w:r>
      <w:r w:rsidRPr="00134AD3">
        <w:rPr>
          <w:rFonts w:eastAsia="Muli"/>
          <w:sz w:val="20"/>
          <w:szCs w:val="20"/>
          <w:lang w:val="en-GB"/>
        </w:rPr>
        <w:t>es and investigate the best way how to engage them.</w:t>
      </w:r>
      <w:commentRangeEnd w:id="8"/>
      <w:r w:rsidRPr="00134AD3">
        <w:rPr>
          <w:lang w:val="en-GB"/>
        </w:rPr>
        <w:commentReference w:id="8"/>
      </w:r>
    </w:p>
    <w:p w14:paraId="64194255" w14:textId="77777777" w:rsidR="00C77E62" w:rsidRPr="00134AD3" w:rsidRDefault="00C77E62" w:rsidP="00C77E62">
      <w:pPr>
        <w:spacing w:before="120" w:after="240"/>
        <w:jc w:val="both"/>
        <w:rPr>
          <w:rFonts w:eastAsia="Muli"/>
          <w:sz w:val="20"/>
          <w:szCs w:val="20"/>
          <w:lang w:val="en-GB"/>
        </w:rPr>
      </w:pPr>
      <w:r w:rsidRPr="00134AD3">
        <w:rPr>
          <w:rFonts w:eastAsia="Muli"/>
          <w:sz w:val="20"/>
          <w:szCs w:val="20"/>
          <w:lang w:val="en-GB"/>
        </w:rPr>
        <w:t>Possible feedback from these stakeholders:</w:t>
      </w:r>
    </w:p>
    <w:p w14:paraId="76BA973F" w14:textId="2182DE17" w:rsidR="00367947" w:rsidRPr="00134AD3" w:rsidRDefault="00C77E62" w:rsidP="00C77E62">
      <w:pPr>
        <w:spacing w:before="120" w:after="240"/>
        <w:jc w:val="both"/>
        <w:rPr>
          <w:rFonts w:eastAsia="Muli"/>
          <w:sz w:val="20"/>
          <w:szCs w:val="20"/>
          <w:lang w:val="en-GB"/>
        </w:rPr>
      </w:pPr>
      <w:r w:rsidRPr="00134AD3">
        <w:rPr>
          <w:rFonts w:eastAsia="Muli"/>
          <w:sz w:val="20"/>
          <w:szCs w:val="20"/>
          <w:lang w:val="en-GB"/>
        </w:rPr>
        <w:t xml:space="preserve">- </w:t>
      </w:r>
      <w:r w:rsidR="00367947" w:rsidRPr="00134AD3">
        <w:rPr>
          <w:rFonts w:eastAsia="Muli"/>
          <w:sz w:val="20"/>
          <w:szCs w:val="20"/>
          <w:lang w:val="en-GB"/>
        </w:rPr>
        <w:t>Definition of the EOSC</w:t>
      </w:r>
      <w:r w:rsidR="001246E5" w:rsidRPr="00134AD3">
        <w:rPr>
          <w:rFonts w:eastAsia="Muli"/>
          <w:sz w:val="20"/>
          <w:szCs w:val="20"/>
          <w:lang w:val="en-GB"/>
        </w:rPr>
        <w:t xml:space="preserve"> (output from the five EOSC Executive Board working groups)</w:t>
      </w:r>
    </w:p>
    <w:p w14:paraId="3E18340E" w14:textId="6AB69791" w:rsidR="00C77E62" w:rsidRPr="00134AD3" w:rsidRDefault="00367947" w:rsidP="00C77E62">
      <w:pPr>
        <w:spacing w:before="120" w:after="240"/>
        <w:jc w:val="both"/>
        <w:rPr>
          <w:rFonts w:eastAsia="Muli"/>
          <w:sz w:val="20"/>
          <w:szCs w:val="20"/>
          <w:lang w:val="en-GB"/>
        </w:rPr>
      </w:pPr>
      <w:r w:rsidRPr="00134AD3">
        <w:rPr>
          <w:rFonts w:eastAsia="Muli"/>
          <w:sz w:val="20"/>
          <w:szCs w:val="20"/>
          <w:lang w:val="en-GB"/>
        </w:rPr>
        <w:t xml:space="preserve">- </w:t>
      </w:r>
      <w:r w:rsidR="00C77E62" w:rsidRPr="00134AD3">
        <w:rPr>
          <w:rFonts w:eastAsia="Muli"/>
          <w:sz w:val="20"/>
          <w:szCs w:val="20"/>
          <w:lang w:val="en-GB"/>
        </w:rPr>
        <w:t xml:space="preserve">Expectations from RIs </w:t>
      </w:r>
    </w:p>
    <w:p w14:paraId="1EE74B0A" w14:textId="13BBF1BE" w:rsidR="00E332C4" w:rsidRPr="00134AD3" w:rsidRDefault="00E332C4" w:rsidP="00C77E62">
      <w:pPr>
        <w:spacing w:before="120" w:after="240"/>
        <w:jc w:val="both"/>
        <w:rPr>
          <w:rFonts w:eastAsia="Muli"/>
          <w:sz w:val="20"/>
          <w:szCs w:val="20"/>
          <w:lang w:val="en-GB"/>
        </w:rPr>
      </w:pPr>
      <w:r w:rsidRPr="00134AD3">
        <w:rPr>
          <w:rFonts w:eastAsia="Muli"/>
          <w:sz w:val="20"/>
          <w:szCs w:val="20"/>
          <w:lang w:val="en-GB"/>
        </w:rPr>
        <w:t xml:space="preserve">- </w:t>
      </w:r>
      <w:r w:rsidRPr="00134AD3">
        <w:rPr>
          <w:rFonts w:eastAsia="Muli"/>
          <w:sz w:val="20"/>
          <w:szCs w:val="20"/>
          <w:lang w:val="en-GB"/>
        </w:rPr>
        <w:t xml:space="preserve">Incentives for </w:t>
      </w:r>
      <w:r w:rsidR="00134AD3">
        <w:rPr>
          <w:rFonts w:eastAsia="Muli"/>
          <w:sz w:val="20"/>
          <w:szCs w:val="20"/>
          <w:lang w:val="en-GB"/>
        </w:rPr>
        <w:t>RI</w:t>
      </w:r>
      <w:r w:rsidR="00134AD3" w:rsidRPr="00134AD3">
        <w:rPr>
          <w:rFonts w:eastAsia="Muli"/>
          <w:sz w:val="20"/>
          <w:szCs w:val="20"/>
          <w:lang w:val="en-GB"/>
        </w:rPr>
        <w:t>s</w:t>
      </w:r>
      <w:r w:rsidRPr="00134AD3">
        <w:rPr>
          <w:rFonts w:eastAsia="Muli"/>
          <w:sz w:val="20"/>
          <w:szCs w:val="20"/>
          <w:lang w:val="en-GB"/>
        </w:rPr>
        <w:t xml:space="preserve"> to </w:t>
      </w:r>
      <w:r w:rsidR="0027174E" w:rsidRPr="00134AD3">
        <w:rPr>
          <w:rFonts w:eastAsia="Muli"/>
          <w:sz w:val="20"/>
          <w:szCs w:val="20"/>
          <w:lang w:val="en-GB"/>
        </w:rPr>
        <w:t>deliver</w:t>
      </w:r>
      <w:r w:rsidRPr="00134AD3">
        <w:rPr>
          <w:rFonts w:eastAsia="Muli"/>
          <w:sz w:val="20"/>
          <w:szCs w:val="20"/>
          <w:lang w:val="en-GB"/>
        </w:rPr>
        <w:t xml:space="preserve"> </w:t>
      </w:r>
      <w:r w:rsidR="0027174E" w:rsidRPr="00134AD3">
        <w:rPr>
          <w:rFonts w:eastAsia="Muli"/>
          <w:sz w:val="20"/>
          <w:szCs w:val="20"/>
          <w:lang w:val="en-GB"/>
        </w:rPr>
        <w:t>what is expected</w:t>
      </w:r>
    </w:p>
    <w:p w14:paraId="4191D7E6" w14:textId="77777777" w:rsidR="00C77E62" w:rsidRPr="00134AD3" w:rsidRDefault="00C77E62" w:rsidP="00C77E62">
      <w:pPr>
        <w:spacing w:before="120" w:after="240"/>
        <w:jc w:val="both"/>
        <w:rPr>
          <w:rFonts w:eastAsia="Muli"/>
          <w:sz w:val="20"/>
          <w:szCs w:val="20"/>
          <w:lang w:val="en-GB"/>
        </w:rPr>
      </w:pPr>
      <w:r w:rsidRPr="00134AD3">
        <w:rPr>
          <w:rFonts w:eastAsia="Muli"/>
          <w:sz w:val="20"/>
          <w:szCs w:val="20"/>
          <w:lang w:val="en-GB"/>
        </w:rPr>
        <w:t xml:space="preserve">- Suitability of the elements of the cost model in relation to the two points above </w:t>
      </w:r>
    </w:p>
    <w:p w14:paraId="53584F03" w14:textId="77777777" w:rsidR="00A47692" w:rsidRPr="00134AD3" w:rsidRDefault="00A47692">
      <w:pPr>
        <w:spacing w:before="120" w:after="240"/>
        <w:jc w:val="both"/>
        <w:rPr>
          <w:rFonts w:eastAsia="Muli"/>
          <w:sz w:val="20"/>
          <w:szCs w:val="20"/>
          <w:lang w:val="en-GB"/>
        </w:rPr>
      </w:pPr>
    </w:p>
    <w:p w14:paraId="5192F224" w14:textId="77777777" w:rsidR="006E3D4A" w:rsidRPr="00134AD3" w:rsidRDefault="003C74AD">
      <w:pPr>
        <w:spacing w:before="240" w:after="120" w:line="288" w:lineRule="auto"/>
        <w:ind w:right="240"/>
        <w:jc w:val="both"/>
        <w:rPr>
          <w:rFonts w:eastAsia="Muli"/>
          <w:b/>
          <w:sz w:val="20"/>
          <w:szCs w:val="20"/>
          <w:lang w:val="en-GB"/>
        </w:rPr>
      </w:pPr>
      <w:r w:rsidRPr="00134AD3">
        <w:rPr>
          <w:rFonts w:eastAsia="Muli"/>
          <w:b/>
          <w:sz w:val="20"/>
          <w:szCs w:val="20"/>
          <w:lang w:val="en-GB"/>
        </w:rPr>
        <w:t>Publishers</w:t>
      </w:r>
    </w:p>
    <w:p w14:paraId="0D602B65" w14:textId="77777777" w:rsidR="006E3D4A" w:rsidRDefault="003C74AD">
      <w:pPr>
        <w:spacing w:before="120" w:after="240"/>
        <w:jc w:val="both"/>
        <w:rPr>
          <w:rFonts w:eastAsia="Muli"/>
          <w:sz w:val="20"/>
          <w:szCs w:val="20"/>
          <w:lang w:val="en-GB"/>
        </w:rPr>
      </w:pPr>
      <w:r w:rsidRPr="00134AD3">
        <w:rPr>
          <w:rFonts w:eastAsia="Muli"/>
          <w:sz w:val="20"/>
          <w:szCs w:val="20"/>
          <w:lang w:val="en-GB"/>
        </w:rPr>
        <w:lastRenderedPageBreak/>
        <w:t>Every scientific article published in a journal is related to a set of raw data, metadata and results. The publishers could be PaNOSC stakeholders because it’s in their interest that the dat</w:t>
      </w:r>
      <w:r w:rsidRPr="00134AD3">
        <w:rPr>
          <w:rFonts w:eastAsia="Muli"/>
          <w:sz w:val="20"/>
          <w:szCs w:val="20"/>
          <w:lang w:val="en-GB"/>
        </w:rPr>
        <w:t>aset related to a specific article is Findable, Accessible, Interoperable, Reusable (FAIR principle).</w:t>
      </w:r>
    </w:p>
    <w:p w14:paraId="2A0A0CB6" w14:textId="77777777" w:rsidR="00872C4C" w:rsidRPr="00134AD3" w:rsidRDefault="00872C4C" w:rsidP="00872C4C">
      <w:pPr>
        <w:spacing w:before="120" w:after="240"/>
        <w:jc w:val="both"/>
        <w:rPr>
          <w:rFonts w:eastAsia="Muli"/>
          <w:sz w:val="20"/>
          <w:szCs w:val="20"/>
          <w:lang w:val="en-GB"/>
        </w:rPr>
      </w:pPr>
      <w:r w:rsidRPr="00134AD3">
        <w:rPr>
          <w:rFonts w:eastAsia="Muli"/>
          <w:sz w:val="20"/>
          <w:szCs w:val="20"/>
          <w:lang w:val="en-GB"/>
        </w:rPr>
        <w:t>Possible feedback from these stakeholders:</w:t>
      </w:r>
    </w:p>
    <w:p w14:paraId="5E967D87" w14:textId="4DD1ACF2" w:rsidR="00872C4C" w:rsidRDefault="00872C4C" w:rsidP="00872C4C">
      <w:pPr>
        <w:spacing w:before="120" w:after="240"/>
        <w:jc w:val="both"/>
        <w:rPr>
          <w:rFonts w:eastAsia="Muli"/>
          <w:sz w:val="20"/>
          <w:szCs w:val="20"/>
          <w:lang w:val="en-GB"/>
        </w:rPr>
      </w:pPr>
      <w:r w:rsidRPr="00134AD3">
        <w:rPr>
          <w:rFonts w:eastAsia="Muli"/>
          <w:sz w:val="20"/>
          <w:szCs w:val="20"/>
          <w:lang w:val="en-GB"/>
        </w:rPr>
        <w:t xml:space="preserve">- </w:t>
      </w:r>
      <w:r w:rsidR="00D76B6B">
        <w:rPr>
          <w:rFonts w:eastAsia="Muli"/>
          <w:sz w:val="20"/>
          <w:szCs w:val="20"/>
          <w:lang w:val="en-GB"/>
        </w:rPr>
        <w:t>Information regarding their data policy</w:t>
      </w:r>
    </w:p>
    <w:p w14:paraId="7FE49D45" w14:textId="1B8ABBEB" w:rsidR="00D76B6B" w:rsidRPr="00134AD3" w:rsidRDefault="00D76B6B" w:rsidP="00872C4C">
      <w:pPr>
        <w:spacing w:before="120" w:after="240"/>
        <w:jc w:val="both"/>
        <w:rPr>
          <w:rFonts w:eastAsia="Muli"/>
          <w:sz w:val="20"/>
          <w:szCs w:val="20"/>
          <w:lang w:val="en-GB"/>
        </w:rPr>
      </w:pPr>
    </w:p>
    <w:p w14:paraId="1B6E1649" w14:textId="77777777" w:rsidR="00872C4C" w:rsidRPr="00134AD3" w:rsidRDefault="00872C4C" w:rsidP="00872C4C">
      <w:pPr>
        <w:spacing w:before="120" w:after="240"/>
        <w:jc w:val="both"/>
        <w:rPr>
          <w:rFonts w:eastAsia="Muli"/>
          <w:sz w:val="20"/>
          <w:szCs w:val="20"/>
          <w:lang w:val="en-GB"/>
        </w:rPr>
      </w:pPr>
    </w:p>
    <w:sectPr w:rsidR="00872C4C" w:rsidRPr="00134AD3">
      <w:headerReference w:type="default" r:id="rId9"/>
      <w:footerReference w:type="default" r:id="rId10"/>
      <w:pgSz w:w="11909" w:h="16834"/>
      <w:pgMar w:top="425" w:right="1440" w:bottom="1440" w:left="1440" w:header="720" w:footer="720" w:gutter="0"/>
      <w:pgNumType w:start="0"/>
      <w:cols w:space="720"/>
      <w:titlePg/>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8" w:author="Rudolf Dimper" w:date="2020-03-11T14:51:00Z" w:initials="">
    <w:p w14:paraId="0023C29F" w14:textId="77777777" w:rsidR="006E3D4A" w:rsidRDefault="003C74AD">
      <w:pPr>
        <w:widowControl w:val="0"/>
        <w:pBdr>
          <w:top w:val="nil"/>
          <w:left w:val="nil"/>
          <w:bottom w:val="nil"/>
          <w:right w:val="nil"/>
          <w:between w:val="nil"/>
        </w:pBdr>
        <w:spacing w:line="240" w:lineRule="auto"/>
        <w:rPr>
          <w:color w:val="000000"/>
        </w:rPr>
      </w:pPr>
      <w:r>
        <w:rPr>
          <w:color w:val="000000"/>
        </w:rPr>
        <w:t>I am not sure about this one. My take is that policy mak</w:t>
      </w:r>
      <w:r>
        <w:rPr>
          <w:color w:val="000000"/>
        </w:rPr>
        <w:t>ers are beyond our scope. Opinions?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023C29F"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752435" w14:textId="77777777" w:rsidR="003C74AD" w:rsidRDefault="003C74AD">
      <w:pPr>
        <w:spacing w:line="240" w:lineRule="auto"/>
      </w:pPr>
      <w:r>
        <w:separator/>
      </w:r>
    </w:p>
  </w:endnote>
  <w:endnote w:type="continuationSeparator" w:id="0">
    <w:p w14:paraId="49485BB1" w14:textId="77777777" w:rsidR="003C74AD" w:rsidRDefault="003C74A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Calibri"/>
    <w:panose1 w:val="000000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Muli">
    <w:altName w:val="Trattatello"/>
    <w:charset w:val="00"/>
    <w:family w:val="auto"/>
    <w:pitch w:val="variable"/>
    <w:sig w:usb0="20000007" w:usb1="00000001" w:usb2="00000000" w:usb3="00000000" w:csb0="00000193"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D28DAF" w14:textId="77777777" w:rsidR="006E3D4A" w:rsidRDefault="003C74AD">
    <w:pPr>
      <w:jc w:val="right"/>
    </w:pPr>
    <w:r>
      <w:fldChar w:fldCharType="begin"/>
    </w:r>
    <w:r>
      <w:instrText>PAGE</w:instrText>
    </w:r>
    <w:r w:rsidR="002B4E91">
      <w:fldChar w:fldCharType="separate"/>
    </w:r>
    <w:r w:rsidR="00A55B23">
      <w:rPr>
        <w:noProof/>
      </w:rPr>
      <w:t>1</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8560F2" w14:textId="77777777" w:rsidR="003C74AD" w:rsidRDefault="003C74AD">
      <w:pPr>
        <w:spacing w:line="240" w:lineRule="auto"/>
      </w:pPr>
      <w:r>
        <w:separator/>
      </w:r>
    </w:p>
  </w:footnote>
  <w:footnote w:type="continuationSeparator" w:id="0">
    <w:p w14:paraId="3E1AB66B" w14:textId="77777777" w:rsidR="003C74AD" w:rsidRDefault="003C74AD">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8B3917" w14:textId="77777777" w:rsidR="006E3D4A" w:rsidRDefault="003C74AD">
    <w:pPr>
      <w:ind w:left="-425"/>
    </w:pPr>
    <w:r>
      <w:rPr>
        <w:noProof/>
        <w:lang w:val="en-GB"/>
      </w:rPr>
      <w:drawing>
        <wp:inline distT="114300" distB="114300" distL="114300" distR="114300" wp14:anchorId="5245F2AD" wp14:editId="607BC271">
          <wp:extent cx="6252187" cy="862013"/>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6252187" cy="862013"/>
                  </a:xfrm>
                  <a:prstGeom prst="rect">
                    <a:avLst/>
                  </a:prstGeom>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1D79A2"/>
    <w:multiLevelType w:val="multilevel"/>
    <w:tmpl w:val="F81E54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3D4A"/>
    <w:rsid w:val="00000A16"/>
    <w:rsid w:val="000071D4"/>
    <w:rsid w:val="0001061C"/>
    <w:rsid w:val="000364D1"/>
    <w:rsid w:val="00097B7D"/>
    <w:rsid w:val="001105BC"/>
    <w:rsid w:val="001246E5"/>
    <w:rsid w:val="00134AD3"/>
    <w:rsid w:val="0019775B"/>
    <w:rsid w:val="001E0409"/>
    <w:rsid w:val="001E0512"/>
    <w:rsid w:val="00226B5D"/>
    <w:rsid w:val="00260D6F"/>
    <w:rsid w:val="0027174E"/>
    <w:rsid w:val="002879C0"/>
    <w:rsid w:val="002B4E91"/>
    <w:rsid w:val="00367947"/>
    <w:rsid w:val="00375E8A"/>
    <w:rsid w:val="003B01CF"/>
    <w:rsid w:val="003C74AD"/>
    <w:rsid w:val="004A5F8E"/>
    <w:rsid w:val="004C592D"/>
    <w:rsid w:val="00513435"/>
    <w:rsid w:val="005277BF"/>
    <w:rsid w:val="0055753F"/>
    <w:rsid w:val="00607279"/>
    <w:rsid w:val="00643A9B"/>
    <w:rsid w:val="006C3AC7"/>
    <w:rsid w:val="006D1FFF"/>
    <w:rsid w:val="006E0BB5"/>
    <w:rsid w:val="006E3D4A"/>
    <w:rsid w:val="00793A2E"/>
    <w:rsid w:val="00872C4C"/>
    <w:rsid w:val="008F738F"/>
    <w:rsid w:val="00A47692"/>
    <w:rsid w:val="00A55B23"/>
    <w:rsid w:val="00A74291"/>
    <w:rsid w:val="00A766EA"/>
    <w:rsid w:val="00B168E5"/>
    <w:rsid w:val="00B808FF"/>
    <w:rsid w:val="00BC20B8"/>
    <w:rsid w:val="00C17F40"/>
    <w:rsid w:val="00C42752"/>
    <w:rsid w:val="00C77E62"/>
    <w:rsid w:val="00C832E4"/>
    <w:rsid w:val="00D24D7A"/>
    <w:rsid w:val="00D66EB1"/>
    <w:rsid w:val="00D76B6B"/>
    <w:rsid w:val="00D834BE"/>
    <w:rsid w:val="00D85D2D"/>
    <w:rsid w:val="00E25BEE"/>
    <w:rsid w:val="00E332C4"/>
    <w:rsid w:val="00E47380"/>
    <w:rsid w:val="00E9003E"/>
    <w:rsid w:val="00EA4FEF"/>
    <w:rsid w:val="00ED67D1"/>
    <w:rsid w:val="00EF2CEC"/>
    <w:rsid w:val="00F16F77"/>
    <w:rsid w:val="00F64854"/>
    <w:rsid w:val="00FC62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2E43F2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it" w:eastAsia="en-GB"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2B4E91"/>
    <w:pPr>
      <w:spacing w:line="240" w:lineRule="auto"/>
    </w:pPr>
    <w:rPr>
      <w:rFonts w:ascii="Helvetica" w:hAnsi="Helvetica"/>
      <w:sz w:val="18"/>
      <w:szCs w:val="18"/>
    </w:rPr>
  </w:style>
  <w:style w:type="character" w:customStyle="1" w:styleId="BalloonTextChar">
    <w:name w:val="Balloon Text Char"/>
    <w:basedOn w:val="DefaultParagraphFont"/>
    <w:link w:val="BalloonText"/>
    <w:uiPriority w:val="99"/>
    <w:semiHidden/>
    <w:rsid w:val="002B4E91"/>
    <w:rPr>
      <w:rFonts w:ascii="Helvetica" w:hAnsi="Helvetic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header" Target="header1.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4</Pages>
  <Words>917</Words>
  <Characters>5232</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Ornela</cp:lastModifiedBy>
  <cp:revision>57</cp:revision>
  <dcterms:created xsi:type="dcterms:W3CDTF">2020-03-18T10:44:00Z</dcterms:created>
  <dcterms:modified xsi:type="dcterms:W3CDTF">2020-03-18T12:10:00Z</dcterms:modified>
</cp:coreProperties>
</file>